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BEF3" w14:textId="32DA1950" w:rsidR="00130889" w:rsidRPr="00130889" w:rsidRDefault="00130889">
      <w:pPr>
        <w:rPr>
          <w:b/>
          <w:bCs/>
          <w:sz w:val="28"/>
          <w:szCs w:val="28"/>
        </w:rPr>
      </w:pPr>
      <w:r w:rsidRPr="00130889">
        <w:rPr>
          <w:b/>
          <w:bCs/>
          <w:sz w:val="28"/>
          <w:szCs w:val="28"/>
        </w:rPr>
        <w:t>Q 18)</w:t>
      </w:r>
    </w:p>
    <w:p w14:paraId="57FB0224" w14:textId="04F6A190" w:rsidR="00BE11DE" w:rsidRDefault="00130889">
      <w:pPr>
        <w:rPr>
          <w:b/>
          <w:bCs/>
          <w:sz w:val="28"/>
          <w:szCs w:val="28"/>
        </w:rPr>
      </w:pPr>
      <w:r w:rsidRPr="00130889">
        <w:rPr>
          <w:b/>
          <w:bCs/>
          <w:sz w:val="28"/>
          <w:szCs w:val="28"/>
        </w:rPr>
        <w:t>a. What are MongoDB documents and collections.                                                                                                                           b. What syntax is used to create and drop a collection in MongoDB?</w:t>
      </w:r>
    </w:p>
    <w:p w14:paraId="381405C3" w14:textId="042C7248" w:rsidR="00130889" w:rsidRPr="007139E9" w:rsidRDefault="00130889">
      <w:pPr>
        <w:rPr>
          <w:b/>
          <w:bCs/>
          <w:sz w:val="28"/>
          <w:szCs w:val="28"/>
          <w:u w:val="single"/>
          <w:rPrChange w:id="0" w:author="Subhapreet Patro" w:date="2024-05-05T14:04:00Z" w16du:dateUtc="2024-05-05T08:34:00Z">
            <w:rPr>
              <w:sz w:val="28"/>
              <w:szCs w:val="28"/>
            </w:rPr>
          </w:rPrChange>
        </w:rPr>
      </w:pPr>
      <w:r w:rsidRPr="007139E9">
        <w:rPr>
          <w:b/>
          <w:bCs/>
          <w:sz w:val="28"/>
          <w:szCs w:val="28"/>
          <w:u w:val="single"/>
          <w:rPrChange w:id="1" w:author="Subhapreet Patro" w:date="2024-05-05T14:04:00Z" w16du:dateUtc="2024-05-05T08:34:00Z">
            <w:rPr>
              <w:sz w:val="28"/>
              <w:szCs w:val="28"/>
            </w:rPr>
          </w:rPrChange>
        </w:rPr>
        <w:t>Ans)</w:t>
      </w:r>
    </w:p>
    <w:p w14:paraId="6DC8C949" w14:textId="77777777" w:rsidR="00130889" w:rsidRPr="00130889" w:rsidDel="007139E9" w:rsidRDefault="00130889" w:rsidP="00130889">
      <w:pPr>
        <w:rPr>
          <w:del w:id="2" w:author="Subhapreet Patro" w:date="2024-05-05T14:04:00Z" w16du:dateUtc="2024-05-05T08:34:00Z"/>
          <w:sz w:val="28"/>
          <w:szCs w:val="28"/>
        </w:rPr>
      </w:pPr>
      <w:r w:rsidRPr="00130889">
        <w:rPr>
          <w:sz w:val="28"/>
          <w:szCs w:val="28"/>
        </w:rPr>
        <w:t>MongoDB is a document-oriented NoSQL database system that provides high scalability, flexibility, and performance. Unlike standard relational databases, MongoDB stores data in a JSON document structure form. This makes it easy to operate with dynamic and unstructured data and MongoDB is an open-source and cross-platform database System.</w:t>
      </w:r>
    </w:p>
    <w:p w14:paraId="4ADED880" w14:textId="77777777" w:rsidR="00130889" w:rsidRPr="00130889" w:rsidRDefault="00130889" w:rsidP="00130889">
      <w:pPr>
        <w:rPr>
          <w:sz w:val="28"/>
          <w:szCs w:val="28"/>
        </w:rPr>
      </w:pPr>
    </w:p>
    <w:p w14:paraId="62247E64" w14:textId="77777777" w:rsidR="00130889" w:rsidRPr="00130889" w:rsidRDefault="00130889" w:rsidP="00130889">
      <w:pPr>
        <w:rPr>
          <w:b/>
          <w:bCs/>
          <w:sz w:val="28"/>
          <w:szCs w:val="28"/>
          <w:u w:val="single"/>
        </w:rPr>
      </w:pPr>
      <w:r w:rsidRPr="00130889">
        <w:rPr>
          <w:b/>
          <w:bCs/>
          <w:sz w:val="28"/>
          <w:szCs w:val="28"/>
          <w:u w:val="single"/>
        </w:rPr>
        <w:t>Database</w:t>
      </w:r>
    </w:p>
    <w:p w14:paraId="2D119EA4" w14:textId="77777777" w:rsidR="00130889" w:rsidRPr="00130889" w:rsidRDefault="00130889" w:rsidP="001308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889">
        <w:rPr>
          <w:sz w:val="28"/>
          <w:szCs w:val="28"/>
        </w:rPr>
        <w:t>Database is a container for collections.</w:t>
      </w:r>
    </w:p>
    <w:p w14:paraId="17FFCB07" w14:textId="77777777" w:rsidR="00130889" w:rsidRPr="00130889" w:rsidRDefault="00130889" w:rsidP="001308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889">
        <w:rPr>
          <w:sz w:val="28"/>
          <w:szCs w:val="28"/>
        </w:rPr>
        <w:t>Each database gets its own set of files.</w:t>
      </w:r>
    </w:p>
    <w:p w14:paraId="12FD9287" w14:textId="7FDC1931" w:rsidR="00130889" w:rsidRDefault="00130889" w:rsidP="001308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889">
        <w:rPr>
          <w:sz w:val="28"/>
          <w:szCs w:val="28"/>
        </w:rPr>
        <w:t>A single MongoDB server can ha</w:t>
      </w:r>
      <w:r>
        <w:rPr>
          <w:sz w:val="28"/>
          <w:szCs w:val="28"/>
        </w:rPr>
        <w:t>ve</w:t>
      </w:r>
      <w:r w:rsidRPr="00130889">
        <w:rPr>
          <w:sz w:val="28"/>
          <w:szCs w:val="28"/>
        </w:rPr>
        <w:t xml:space="preserve"> multiple databases.</w:t>
      </w:r>
    </w:p>
    <w:p w14:paraId="01F33806" w14:textId="77777777" w:rsidR="00130889" w:rsidRDefault="00130889" w:rsidP="00130889">
      <w:pPr>
        <w:rPr>
          <w:sz w:val="28"/>
          <w:szCs w:val="28"/>
        </w:rPr>
      </w:pPr>
    </w:p>
    <w:p w14:paraId="49AA3C78" w14:textId="68746CE7" w:rsidR="00130889" w:rsidRDefault="00130889" w:rsidP="00130889">
      <w:pPr>
        <w:rPr>
          <w:sz w:val="28"/>
          <w:szCs w:val="28"/>
        </w:rPr>
      </w:pPr>
      <w:r w:rsidRPr="00130889">
        <w:rPr>
          <w:sz w:val="28"/>
          <w:szCs w:val="28"/>
        </w:rPr>
        <w:t>Databases, collections, documents are important parts of MongoDB without them you are not able to store data on the MongoDB server. A Database contains a collection, and a collection contains documents and the documents contain data, they are related to each other.</w:t>
      </w:r>
    </w:p>
    <w:p w14:paraId="17E569B6" w14:textId="77116297" w:rsidR="00130889" w:rsidRDefault="00130889" w:rsidP="00130889">
      <w:pPr>
        <w:rPr>
          <w:ins w:id="3" w:author="Subhapreet Patro" w:date="2024-05-05T13:39:00Z" w16du:dateUtc="2024-05-05T08:09:00Z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8CBABD" wp14:editId="1177A69A">
            <wp:extent cx="4796790" cy="2748825"/>
            <wp:effectExtent l="0" t="0" r="3810" b="0"/>
            <wp:docPr id="120151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041" cy="275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80FCD" w14:textId="77777777" w:rsidR="00130889" w:rsidRDefault="00130889" w:rsidP="00130889">
      <w:pPr>
        <w:rPr>
          <w:ins w:id="4" w:author="Subhapreet Patro" w:date="2024-05-05T13:39:00Z" w16du:dateUtc="2024-05-05T08:09:00Z"/>
          <w:sz w:val="28"/>
          <w:szCs w:val="28"/>
        </w:rPr>
      </w:pPr>
    </w:p>
    <w:p w14:paraId="7BB3BCB1" w14:textId="77A24BDE" w:rsidR="00130889" w:rsidRDefault="00130889" w:rsidP="00130889">
      <w:pPr>
        <w:rPr>
          <w:ins w:id="5" w:author="Subhapreet Patro" w:date="2024-05-05T13:39:00Z" w16du:dateUtc="2024-05-05T08:09:00Z"/>
          <w:sz w:val="28"/>
          <w:szCs w:val="28"/>
        </w:rPr>
      </w:pPr>
      <w:ins w:id="6" w:author="Subhapreet Patro" w:date="2024-05-05T13:39:00Z" w16du:dateUtc="2024-05-05T08:09:00Z">
        <w:r w:rsidRPr="00130889">
          <w:rPr>
            <w:sz w:val="28"/>
            <w:szCs w:val="28"/>
          </w:rPr>
          <w:t>In MongoDB, a database contains the collections of documents. One can create multiple databases on the MongoDB server.</w:t>
        </w:r>
      </w:ins>
    </w:p>
    <w:p w14:paraId="06DC72F9" w14:textId="77777777" w:rsidR="00130889" w:rsidRDefault="00130889" w:rsidP="00130889">
      <w:pPr>
        <w:rPr>
          <w:ins w:id="7" w:author="Subhapreet Patro" w:date="2024-05-05T13:39:00Z" w16du:dateUtc="2024-05-05T08:09:00Z"/>
          <w:sz w:val="28"/>
          <w:szCs w:val="28"/>
        </w:rPr>
      </w:pPr>
    </w:p>
    <w:p w14:paraId="481D0E83" w14:textId="154A00C8" w:rsidR="00130889" w:rsidRDefault="00130889" w:rsidP="00130889">
      <w:pPr>
        <w:rPr>
          <w:ins w:id="8" w:author="Subhapreet Patro" w:date="2024-05-05T13:41:00Z" w16du:dateUtc="2024-05-05T08:11:00Z"/>
          <w:b/>
          <w:bCs/>
          <w:sz w:val="28"/>
          <w:szCs w:val="28"/>
          <w:u w:val="single"/>
        </w:rPr>
      </w:pPr>
      <w:ins w:id="9" w:author="Subhapreet Patro" w:date="2024-05-05T13:41:00Z" w16du:dateUtc="2024-05-05T08:11:00Z">
        <w:r w:rsidRPr="00130889">
          <w:rPr>
            <w:b/>
            <w:bCs/>
            <w:sz w:val="28"/>
            <w:szCs w:val="28"/>
            <w:u w:val="single"/>
            <w:rPrChange w:id="10" w:author="Subhapreet Patro" w:date="2024-05-05T13:41:00Z" w16du:dateUtc="2024-05-05T08:11:00Z">
              <w:rPr>
                <w:sz w:val="28"/>
                <w:szCs w:val="28"/>
              </w:rPr>
            </w:rPrChange>
          </w:rPr>
          <w:t>Documents</w:t>
        </w:r>
        <w:r>
          <w:rPr>
            <w:b/>
            <w:bCs/>
            <w:sz w:val="28"/>
            <w:szCs w:val="28"/>
            <w:u w:val="single"/>
          </w:rPr>
          <w:t>:</w:t>
        </w:r>
      </w:ins>
    </w:p>
    <w:p w14:paraId="6568C44B" w14:textId="570513CD" w:rsidR="00130889" w:rsidRPr="00130889" w:rsidRDefault="00130889" w:rsidP="00130889">
      <w:pPr>
        <w:pStyle w:val="ListParagraph"/>
        <w:numPr>
          <w:ilvl w:val="0"/>
          <w:numId w:val="2"/>
        </w:numPr>
        <w:rPr>
          <w:ins w:id="11" w:author="Subhapreet Patro" w:date="2024-05-05T13:41:00Z" w16du:dateUtc="2024-05-05T08:11:00Z"/>
          <w:sz w:val="28"/>
          <w:szCs w:val="28"/>
          <w:rPrChange w:id="12" w:author="Subhapreet Patro" w:date="2024-05-05T13:41:00Z" w16du:dateUtc="2024-05-05T08:11:00Z">
            <w:rPr>
              <w:ins w:id="13" w:author="Subhapreet Patro" w:date="2024-05-05T13:41:00Z" w16du:dateUtc="2024-05-05T08:11:00Z"/>
            </w:rPr>
          </w:rPrChange>
        </w:rPr>
        <w:pPrChange w:id="14" w:author="Subhapreet Patro" w:date="2024-05-05T13:41:00Z" w16du:dateUtc="2024-05-05T08:11:00Z">
          <w:pPr/>
        </w:pPrChange>
      </w:pPr>
      <w:ins w:id="15" w:author="Subhapreet Patro" w:date="2024-05-05T13:41:00Z" w16du:dateUtc="2024-05-05T08:11:00Z">
        <w:r w:rsidRPr="00130889">
          <w:rPr>
            <w:sz w:val="28"/>
            <w:szCs w:val="28"/>
            <w:rPrChange w:id="16" w:author="Subhapreet Patro" w:date="2024-05-05T13:41:00Z" w16du:dateUtc="2024-05-05T08:11:00Z">
              <w:rPr/>
            </w:rPrChange>
          </w:rPr>
          <w:t>The document is the unit of storing data in a MongoDB database.</w:t>
        </w:r>
      </w:ins>
    </w:p>
    <w:p w14:paraId="3BEB08C0" w14:textId="3C92820B" w:rsidR="00130889" w:rsidRPr="00130889" w:rsidRDefault="00130889" w:rsidP="00130889">
      <w:pPr>
        <w:pStyle w:val="ListParagraph"/>
        <w:numPr>
          <w:ilvl w:val="0"/>
          <w:numId w:val="2"/>
        </w:numPr>
        <w:rPr>
          <w:ins w:id="17" w:author="Subhapreet Patro" w:date="2024-05-05T13:41:00Z" w16du:dateUtc="2024-05-05T08:11:00Z"/>
          <w:sz w:val="28"/>
          <w:szCs w:val="28"/>
          <w:rPrChange w:id="18" w:author="Subhapreet Patro" w:date="2024-05-05T13:41:00Z" w16du:dateUtc="2024-05-05T08:11:00Z">
            <w:rPr>
              <w:ins w:id="19" w:author="Subhapreet Patro" w:date="2024-05-05T13:41:00Z" w16du:dateUtc="2024-05-05T08:11:00Z"/>
            </w:rPr>
          </w:rPrChange>
        </w:rPr>
        <w:pPrChange w:id="20" w:author="Subhapreet Patro" w:date="2024-05-05T13:41:00Z" w16du:dateUtc="2024-05-05T08:11:00Z">
          <w:pPr/>
        </w:pPrChange>
      </w:pPr>
      <w:ins w:id="21" w:author="Subhapreet Patro" w:date="2024-05-05T13:41:00Z" w16du:dateUtc="2024-05-05T08:11:00Z">
        <w:r w:rsidRPr="00130889">
          <w:rPr>
            <w:sz w:val="28"/>
            <w:szCs w:val="28"/>
            <w:rPrChange w:id="22" w:author="Subhapreet Patro" w:date="2024-05-05T13:41:00Z" w16du:dateUtc="2024-05-05T08:11:00Z">
              <w:rPr/>
            </w:rPrChange>
          </w:rPr>
          <w:t>document use JSON (JavaScript Object Notation, is a lightweight, thoroughly explorable format used to interchange data between various applications) style for storing data.</w:t>
        </w:r>
      </w:ins>
    </w:p>
    <w:p w14:paraId="2C1D2242" w14:textId="2B45B6D6" w:rsidR="00130889" w:rsidRPr="00130889" w:rsidRDefault="00130889" w:rsidP="00130889">
      <w:pPr>
        <w:pStyle w:val="ListParagraph"/>
        <w:numPr>
          <w:ilvl w:val="0"/>
          <w:numId w:val="2"/>
        </w:numPr>
        <w:rPr>
          <w:ins w:id="23" w:author="Subhapreet Patro" w:date="2024-05-05T13:41:00Z" w16du:dateUtc="2024-05-05T08:11:00Z"/>
          <w:sz w:val="28"/>
          <w:szCs w:val="28"/>
          <w:rPrChange w:id="24" w:author="Subhapreet Patro" w:date="2024-05-05T13:41:00Z" w16du:dateUtc="2024-05-05T08:11:00Z">
            <w:rPr>
              <w:ins w:id="25" w:author="Subhapreet Patro" w:date="2024-05-05T13:41:00Z" w16du:dateUtc="2024-05-05T08:11:00Z"/>
            </w:rPr>
          </w:rPrChange>
        </w:rPr>
        <w:pPrChange w:id="26" w:author="Subhapreet Patro" w:date="2024-05-05T13:41:00Z" w16du:dateUtc="2024-05-05T08:11:00Z">
          <w:pPr/>
        </w:pPrChange>
      </w:pPr>
      <w:ins w:id="27" w:author="Subhapreet Patro" w:date="2024-05-05T13:41:00Z" w16du:dateUtc="2024-05-05T08:11:00Z">
        <w:r w:rsidRPr="00130889">
          <w:rPr>
            <w:sz w:val="28"/>
            <w:szCs w:val="28"/>
            <w:rPrChange w:id="28" w:author="Subhapreet Patro" w:date="2024-05-05T13:41:00Z" w16du:dateUtc="2024-05-05T08:11:00Z">
              <w:rPr/>
            </w:rPrChange>
          </w:rPr>
          <w:t>A simple example of a JSON document is as follows</w:t>
        </w:r>
        <w:r>
          <w:rPr>
            <w:sz w:val="28"/>
            <w:szCs w:val="28"/>
          </w:rPr>
          <w:t xml:space="preserve">: </w:t>
        </w:r>
        <w:r>
          <w:rPr>
            <w:sz w:val="28"/>
            <w:szCs w:val="28"/>
          </w:rPr>
          <w:br/>
        </w:r>
        <w:proofErr w:type="spellStart"/>
        <w:r w:rsidRPr="00130889">
          <w:rPr>
            <w:b/>
            <w:bCs/>
            <w:sz w:val="28"/>
            <w:szCs w:val="28"/>
            <w:rPrChange w:id="29" w:author="Subhapreet Patro" w:date="2024-05-05T13:42:00Z" w16du:dateUtc="2024-05-05T08:12:00Z">
              <w:rPr>
                <w:sz w:val="28"/>
                <w:szCs w:val="28"/>
              </w:rPr>
            </w:rPrChange>
          </w:rPr>
          <w:t>Employee.json</w:t>
        </w:r>
      </w:ins>
      <w:proofErr w:type="spellEnd"/>
      <w:ins w:id="30" w:author="Subhapreet Patro" w:date="2024-05-05T13:42:00Z" w16du:dateUtc="2024-05-05T08:12:00Z">
        <w:r>
          <w:rPr>
            <w:sz w:val="28"/>
            <w:szCs w:val="28"/>
          </w:rPr>
          <w:br/>
        </w:r>
        <w:r>
          <w:rPr>
            <w:sz w:val="28"/>
            <w:szCs w:val="28"/>
          </w:rPr>
          <w:br/>
        </w:r>
        <w:r>
          <w:rPr>
            <w:noProof/>
            <w:sz w:val="28"/>
            <w:szCs w:val="28"/>
          </w:rPr>
          <w:drawing>
            <wp:inline distT="0" distB="0" distL="0" distR="0" wp14:anchorId="60E42F22" wp14:editId="583EE317">
              <wp:extent cx="4253865" cy="3135706"/>
              <wp:effectExtent l="76200" t="76200" r="127635" b="140970"/>
              <wp:docPr id="25901056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7566" cy="3138434"/>
                      </a:xfrm>
                      <a:prstGeom prst="rect">
                        <a:avLst/>
                      </a:prstGeom>
                      <a:ln w="38100" cap="sq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>
                        <a:outerShdw blurRad="50800" dist="38100" dir="2700000" algn="tl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</w:p>
    <w:p w14:paraId="0ABB265F" w14:textId="279C4DAE" w:rsidR="00130889" w:rsidRPr="00130889" w:rsidRDefault="00130889" w:rsidP="00130889">
      <w:pPr>
        <w:pStyle w:val="ListParagraph"/>
        <w:numPr>
          <w:ilvl w:val="0"/>
          <w:numId w:val="2"/>
        </w:numPr>
        <w:rPr>
          <w:ins w:id="31" w:author="Subhapreet Patro" w:date="2024-05-05T13:41:00Z" w16du:dateUtc="2024-05-05T08:11:00Z"/>
          <w:sz w:val="28"/>
          <w:szCs w:val="28"/>
          <w:rPrChange w:id="32" w:author="Subhapreet Patro" w:date="2024-05-05T13:41:00Z" w16du:dateUtc="2024-05-05T08:11:00Z">
            <w:rPr>
              <w:ins w:id="33" w:author="Subhapreet Patro" w:date="2024-05-05T13:41:00Z" w16du:dateUtc="2024-05-05T08:11:00Z"/>
            </w:rPr>
          </w:rPrChange>
        </w:rPr>
        <w:pPrChange w:id="34" w:author="Subhapreet Patro" w:date="2024-05-05T13:41:00Z" w16du:dateUtc="2024-05-05T08:11:00Z">
          <w:pPr/>
        </w:pPrChange>
      </w:pPr>
      <w:ins w:id="35" w:author="Subhapreet Patro" w:date="2024-05-05T13:41:00Z" w16du:dateUtc="2024-05-05T08:11:00Z">
        <w:r w:rsidRPr="00130889">
          <w:rPr>
            <w:sz w:val="28"/>
            <w:szCs w:val="28"/>
            <w:rPrChange w:id="36" w:author="Subhapreet Patro" w:date="2024-05-05T13:41:00Z" w16du:dateUtc="2024-05-05T08:11:00Z">
              <w:rPr/>
            </w:rPrChange>
          </w:rPr>
          <w:t>Often, the term "object" is used to refer a document.</w:t>
        </w:r>
      </w:ins>
    </w:p>
    <w:p w14:paraId="2CB9F2FC" w14:textId="259D0F36" w:rsidR="00130889" w:rsidRDefault="00130889" w:rsidP="00130889">
      <w:pPr>
        <w:pStyle w:val="ListParagraph"/>
        <w:numPr>
          <w:ilvl w:val="0"/>
          <w:numId w:val="2"/>
        </w:numPr>
        <w:rPr>
          <w:ins w:id="37" w:author="Subhapreet Patro" w:date="2024-05-05T13:42:00Z" w16du:dateUtc="2024-05-05T08:12:00Z"/>
          <w:sz w:val="28"/>
          <w:szCs w:val="28"/>
        </w:rPr>
      </w:pPr>
      <w:ins w:id="38" w:author="Subhapreet Patro" w:date="2024-05-05T13:41:00Z" w16du:dateUtc="2024-05-05T08:11:00Z">
        <w:r w:rsidRPr="00130889">
          <w:rPr>
            <w:sz w:val="28"/>
            <w:szCs w:val="28"/>
            <w:rPrChange w:id="39" w:author="Subhapreet Patro" w:date="2024-05-05T13:41:00Z" w16du:dateUtc="2024-05-05T08:11:00Z">
              <w:rPr/>
            </w:rPrChange>
          </w:rPr>
          <w:t>Documents are analogous to the records of an RDBMS. Insert, update, and delete operations can be performed on a collection. The following table will help you to understand the concept more easily</w:t>
        </w:r>
      </w:ins>
      <w:ins w:id="40" w:author="Subhapreet Patro" w:date="2024-05-05T13:42:00Z" w16du:dateUtc="2024-05-05T08:12:00Z">
        <w:r>
          <w:rPr>
            <w:sz w:val="28"/>
            <w:szCs w:val="28"/>
          </w:rPr>
          <w:t>:</w:t>
        </w:r>
      </w:ins>
    </w:p>
    <w:tbl>
      <w:tblPr>
        <w:tblStyle w:val="TableGrid"/>
        <w:tblW w:w="9842" w:type="dxa"/>
        <w:tblLook w:val="04A0" w:firstRow="1" w:lastRow="0" w:firstColumn="1" w:lastColumn="0" w:noHBand="0" w:noVBand="1"/>
        <w:tblPrChange w:id="41" w:author="Subhapreet Patro" w:date="2024-05-05T13:43:00Z" w16du:dateUtc="2024-05-05T08:1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921"/>
        <w:gridCol w:w="4921"/>
        <w:tblGridChange w:id="42">
          <w:tblGrid>
            <w:gridCol w:w="4508"/>
            <w:gridCol w:w="4508"/>
          </w:tblGrid>
        </w:tblGridChange>
      </w:tblGrid>
      <w:tr w:rsidR="00D81197" w14:paraId="1B07149B" w14:textId="77777777" w:rsidTr="00D81197">
        <w:trPr>
          <w:trHeight w:val="399"/>
          <w:ins w:id="43" w:author="Subhapreet Patro" w:date="2024-05-05T13:43:00Z" w16du:dateUtc="2024-05-05T08:13:00Z"/>
        </w:trPr>
        <w:tc>
          <w:tcPr>
            <w:tcW w:w="4921" w:type="dxa"/>
            <w:tcPrChange w:id="44" w:author="Subhapreet Patro" w:date="2024-05-05T13:43:00Z" w16du:dateUtc="2024-05-05T08:13:00Z">
              <w:tcPr>
                <w:tcW w:w="4508" w:type="dxa"/>
              </w:tcPr>
            </w:tcPrChange>
          </w:tcPr>
          <w:p w14:paraId="6A478417" w14:textId="7F538B68" w:rsidR="00D81197" w:rsidRPr="00D81197" w:rsidRDefault="00D81197" w:rsidP="00D81197">
            <w:pPr>
              <w:rPr>
                <w:ins w:id="45" w:author="Subhapreet Patro" w:date="2024-05-05T13:43:00Z" w16du:dateUtc="2024-05-05T08:13:00Z"/>
                <w:sz w:val="24"/>
                <w:szCs w:val="24"/>
                <w:rPrChange w:id="46" w:author="Subhapreet Patro" w:date="2024-05-05T13:45:00Z" w16du:dateUtc="2024-05-05T08:15:00Z">
                  <w:rPr>
                    <w:ins w:id="47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48" w:author="Subhapreet Patro" w:date="2024-05-05T13:43:00Z" w16du:dateUtc="2024-05-05T08:13:00Z">
              <w:r w:rsidRPr="00D81197">
                <w:rPr>
                  <w:rFonts w:ascii="Helvetica" w:hAnsi="Helvetica" w:cs="Helvetica"/>
                  <w:b/>
                  <w:bCs/>
                  <w:sz w:val="24"/>
                  <w:szCs w:val="24"/>
                  <w:rPrChange w:id="49" w:author="Subhapreet Patro" w:date="2024-05-05T13:45:00Z" w16du:dateUtc="2024-05-05T08:15:00Z">
                    <w:rPr>
                      <w:rFonts w:ascii="Helvetica" w:hAnsi="Helvetica" w:cs="Helvetica"/>
                      <w:b/>
                      <w:bCs/>
                    </w:rPr>
                  </w:rPrChange>
                </w:rPr>
                <w:t>RDBMS</w:t>
              </w:r>
            </w:ins>
          </w:p>
        </w:tc>
        <w:tc>
          <w:tcPr>
            <w:tcW w:w="4921" w:type="dxa"/>
            <w:tcPrChange w:id="50" w:author="Subhapreet Patro" w:date="2024-05-05T13:43:00Z" w16du:dateUtc="2024-05-05T08:13:00Z">
              <w:tcPr>
                <w:tcW w:w="4508" w:type="dxa"/>
              </w:tcPr>
            </w:tcPrChange>
          </w:tcPr>
          <w:p w14:paraId="54A36283" w14:textId="43181090" w:rsidR="00D81197" w:rsidRPr="00D81197" w:rsidRDefault="00D81197" w:rsidP="00D81197">
            <w:pPr>
              <w:rPr>
                <w:ins w:id="51" w:author="Subhapreet Patro" w:date="2024-05-05T13:43:00Z" w16du:dateUtc="2024-05-05T08:13:00Z"/>
                <w:sz w:val="24"/>
                <w:szCs w:val="24"/>
                <w:rPrChange w:id="52" w:author="Subhapreet Patro" w:date="2024-05-05T13:45:00Z" w16du:dateUtc="2024-05-05T08:15:00Z">
                  <w:rPr>
                    <w:ins w:id="53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54" w:author="Subhapreet Patro" w:date="2024-05-05T13:43:00Z" w16du:dateUtc="2024-05-05T08:13:00Z">
              <w:r w:rsidRPr="00D81197">
                <w:rPr>
                  <w:rFonts w:ascii="Helvetica" w:hAnsi="Helvetica" w:cs="Helvetica"/>
                  <w:b/>
                  <w:bCs/>
                  <w:sz w:val="24"/>
                  <w:szCs w:val="24"/>
                  <w:rPrChange w:id="55" w:author="Subhapreet Patro" w:date="2024-05-05T13:45:00Z" w16du:dateUtc="2024-05-05T08:15:00Z">
                    <w:rPr>
                      <w:rFonts w:ascii="Helvetica" w:hAnsi="Helvetica" w:cs="Helvetica"/>
                      <w:b/>
                      <w:bCs/>
                    </w:rPr>
                  </w:rPrChange>
                </w:rPr>
                <w:t>MongoDB</w:t>
              </w:r>
            </w:ins>
          </w:p>
        </w:tc>
      </w:tr>
      <w:tr w:rsidR="00D81197" w14:paraId="137124AC" w14:textId="77777777" w:rsidTr="00D81197">
        <w:trPr>
          <w:trHeight w:val="399"/>
          <w:ins w:id="56" w:author="Subhapreet Patro" w:date="2024-05-05T13:43:00Z" w16du:dateUtc="2024-05-05T08:13:00Z"/>
        </w:trPr>
        <w:tc>
          <w:tcPr>
            <w:tcW w:w="4921" w:type="dxa"/>
            <w:tcPrChange w:id="57" w:author="Subhapreet Patro" w:date="2024-05-05T13:43:00Z" w16du:dateUtc="2024-05-05T08:13:00Z">
              <w:tcPr>
                <w:tcW w:w="4508" w:type="dxa"/>
              </w:tcPr>
            </w:tcPrChange>
          </w:tcPr>
          <w:p w14:paraId="79AE500D" w14:textId="0D4040DA" w:rsidR="00D81197" w:rsidRPr="00D81197" w:rsidRDefault="00D81197" w:rsidP="00D81197">
            <w:pPr>
              <w:rPr>
                <w:ins w:id="58" w:author="Subhapreet Patro" w:date="2024-05-05T13:43:00Z" w16du:dateUtc="2024-05-05T08:13:00Z"/>
                <w:sz w:val="24"/>
                <w:szCs w:val="24"/>
                <w:rPrChange w:id="59" w:author="Subhapreet Patro" w:date="2024-05-05T13:45:00Z" w16du:dateUtc="2024-05-05T08:15:00Z">
                  <w:rPr>
                    <w:ins w:id="60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61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62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Table</w:t>
              </w:r>
            </w:ins>
          </w:p>
        </w:tc>
        <w:tc>
          <w:tcPr>
            <w:tcW w:w="4921" w:type="dxa"/>
            <w:tcPrChange w:id="63" w:author="Subhapreet Patro" w:date="2024-05-05T13:43:00Z" w16du:dateUtc="2024-05-05T08:13:00Z">
              <w:tcPr>
                <w:tcW w:w="4508" w:type="dxa"/>
              </w:tcPr>
            </w:tcPrChange>
          </w:tcPr>
          <w:p w14:paraId="2F420972" w14:textId="7504AB2E" w:rsidR="00D81197" w:rsidRPr="00D81197" w:rsidRDefault="00D81197" w:rsidP="00D81197">
            <w:pPr>
              <w:rPr>
                <w:ins w:id="64" w:author="Subhapreet Patro" w:date="2024-05-05T13:43:00Z" w16du:dateUtc="2024-05-05T08:13:00Z"/>
                <w:sz w:val="24"/>
                <w:szCs w:val="24"/>
                <w:rPrChange w:id="65" w:author="Subhapreet Patro" w:date="2024-05-05T13:45:00Z" w16du:dateUtc="2024-05-05T08:15:00Z">
                  <w:rPr>
                    <w:ins w:id="66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67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68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Collection</w:t>
              </w:r>
            </w:ins>
          </w:p>
        </w:tc>
      </w:tr>
      <w:tr w:rsidR="00D81197" w14:paraId="17C7DEC6" w14:textId="77777777" w:rsidTr="00D81197">
        <w:trPr>
          <w:trHeight w:val="399"/>
          <w:ins w:id="69" w:author="Subhapreet Patro" w:date="2024-05-05T13:43:00Z" w16du:dateUtc="2024-05-05T08:13:00Z"/>
        </w:trPr>
        <w:tc>
          <w:tcPr>
            <w:tcW w:w="4921" w:type="dxa"/>
            <w:tcPrChange w:id="70" w:author="Subhapreet Patro" w:date="2024-05-05T13:43:00Z" w16du:dateUtc="2024-05-05T08:13:00Z">
              <w:tcPr>
                <w:tcW w:w="4508" w:type="dxa"/>
              </w:tcPr>
            </w:tcPrChange>
          </w:tcPr>
          <w:p w14:paraId="76988E2F" w14:textId="4F28088F" w:rsidR="00D81197" w:rsidRPr="00D81197" w:rsidRDefault="00D81197" w:rsidP="00D81197">
            <w:pPr>
              <w:rPr>
                <w:ins w:id="71" w:author="Subhapreet Patro" w:date="2024-05-05T13:43:00Z" w16du:dateUtc="2024-05-05T08:13:00Z"/>
                <w:sz w:val="24"/>
                <w:szCs w:val="24"/>
                <w:rPrChange w:id="72" w:author="Subhapreet Patro" w:date="2024-05-05T13:45:00Z" w16du:dateUtc="2024-05-05T08:15:00Z">
                  <w:rPr>
                    <w:ins w:id="73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74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75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Column</w:t>
              </w:r>
            </w:ins>
          </w:p>
        </w:tc>
        <w:tc>
          <w:tcPr>
            <w:tcW w:w="4921" w:type="dxa"/>
            <w:tcPrChange w:id="76" w:author="Subhapreet Patro" w:date="2024-05-05T13:43:00Z" w16du:dateUtc="2024-05-05T08:13:00Z">
              <w:tcPr>
                <w:tcW w:w="4508" w:type="dxa"/>
              </w:tcPr>
            </w:tcPrChange>
          </w:tcPr>
          <w:p w14:paraId="559387A6" w14:textId="4DDD31BC" w:rsidR="00D81197" w:rsidRPr="00D81197" w:rsidRDefault="00D81197" w:rsidP="00D81197">
            <w:pPr>
              <w:rPr>
                <w:ins w:id="77" w:author="Subhapreet Patro" w:date="2024-05-05T13:43:00Z" w16du:dateUtc="2024-05-05T08:13:00Z"/>
                <w:sz w:val="24"/>
                <w:szCs w:val="24"/>
                <w:rPrChange w:id="78" w:author="Subhapreet Patro" w:date="2024-05-05T13:45:00Z" w16du:dateUtc="2024-05-05T08:15:00Z">
                  <w:rPr>
                    <w:ins w:id="79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80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81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Key</w:t>
              </w:r>
            </w:ins>
          </w:p>
        </w:tc>
      </w:tr>
      <w:tr w:rsidR="00D81197" w14:paraId="008B22AC" w14:textId="77777777" w:rsidTr="00D81197">
        <w:trPr>
          <w:trHeight w:val="399"/>
          <w:ins w:id="82" w:author="Subhapreet Patro" w:date="2024-05-05T13:43:00Z" w16du:dateUtc="2024-05-05T08:13:00Z"/>
        </w:trPr>
        <w:tc>
          <w:tcPr>
            <w:tcW w:w="4921" w:type="dxa"/>
            <w:tcPrChange w:id="83" w:author="Subhapreet Patro" w:date="2024-05-05T13:43:00Z" w16du:dateUtc="2024-05-05T08:13:00Z">
              <w:tcPr>
                <w:tcW w:w="4508" w:type="dxa"/>
              </w:tcPr>
            </w:tcPrChange>
          </w:tcPr>
          <w:p w14:paraId="69BA01E2" w14:textId="39C9E6B1" w:rsidR="00D81197" w:rsidRPr="00D81197" w:rsidRDefault="00D81197" w:rsidP="00D81197">
            <w:pPr>
              <w:rPr>
                <w:ins w:id="84" w:author="Subhapreet Patro" w:date="2024-05-05T13:43:00Z" w16du:dateUtc="2024-05-05T08:13:00Z"/>
                <w:sz w:val="24"/>
                <w:szCs w:val="24"/>
                <w:rPrChange w:id="85" w:author="Subhapreet Patro" w:date="2024-05-05T13:45:00Z" w16du:dateUtc="2024-05-05T08:15:00Z">
                  <w:rPr>
                    <w:ins w:id="86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87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88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Value</w:t>
              </w:r>
            </w:ins>
          </w:p>
        </w:tc>
        <w:tc>
          <w:tcPr>
            <w:tcW w:w="4921" w:type="dxa"/>
            <w:tcPrChange w:id="89" w:author="Subhapreet Patro" w:date="2024-05-05T13:43:00Z" w16du:dateUtc="2024-05-05T08:13:00Z">
              <w:tcPr>
                <w:tcW w:w="4508" w:type="dxa"/>
              </w:tcPr>
            </w:tcPrChange>
          </w:tcPr>
          <w:p w14:paraId="1FE71E89" w14:textId="11A3F5A3" w:rsidR="00D81197" w:rsidRPr="00D81197" w:rsidRDefault="00D81197" w:rsidP="00D81197">
            <w:pPr>
              <w:rPr>
                <w:ins w:id="90" w:author="Subhapreet Patro" w:date="2024-05-05T13:43:00Z" w16du:dateUtc="2024-05-05T08:13:00Z"/>
                <w:sz w:val="24"/>
                <w:szCs w:val="24"/>
                <w:rPrChange w:id="91" w:author="Subhapreet Patro" w:date="2024-05-05T13:45:00Z" w16du:dateUtc="2024-05-05T08:15:00Z">
                  <w:rPr>
                    <w:ins w:id="92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93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94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Value</w:t>
              </w:r>
            </w:ins>
          </w:p>
        </w:tc>
      </w:tr>
      <w:tr w:rsidR="00D81197" w14:paraId="24751939" w14:textId="77777777" w:rsidTr="00D81197">
        <w:trPr>
          <w:trHeight w:val="380"/>
          <w:ins w:id="95" w:author="Subhapreet Patro" w:date="2024-05-05T13:43:00Z" w16du:dateUtc="2024-05-05T08:13:00Z"/>
        </w:trPr>
        <w:tc>
          <w:tcPr>
            <w:tcW w:w="4921" w:type="dxa"/>
            <w:tcPrChange w:id="96" w:author="Subhapreet Patro" w:date="2024-05-05T13:43:00Z" w16du:dateUtc="2024-05-05T08:13:00Z">
              <w:tcPr>
                <w:tcW w:w="4508" w:type="dxa"/>
              </w:tcPr>
            </w:tcPrChange>
          </w:tcPr>
          <w:p w14:paraId="74BDDD19" w14:textId="5A131FD1" w:rsidR="00D81197" w:rsidRPr="00D81197" w:rsidRDefault="00D81197" w:rsidP="00D81197">
            <w:pPr>
              <w:rPr>
                <w:ins w:id="97" w:author="Subhapreet Patro" w:date="2024-05-05T13:43:00Z" w16du:dateUtc="2024-05-05T08:13:00Z"/>
                <w:sz w:val="24"/>
                <w:szCs w:val="24"/>
                <w:rPrChange w:id="98" w:author="Subhapreet Patro" w:date="2024-05-05T13:45:00Z" w16du:dateUtc="2024-05-05T08:15:00Z">
                  <w:rPr>
                    <w:ins w:id="99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100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101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Records / Rows</w:t>
              </w:r>
            </w:ins>
          </w:p>
        </w:tc>
        <w:tc>
          <w:tcPr>
            <w:tcW w:w="4921" w:type="dxa"/>
            <w:tcPrChange w:id="102" w:author="Subhapreet Patro" w:date="2024-05-05T13:43:00Z" w16du:dateUtc="2024-05-05T08:13:00Z">
              <w:tcPr>
                <w:tcW w:w="4508" w:type="dxa"/>
              </w:tcPr>
            </w:tcPrChange>
          </w:tcPr>
          <w:p w14:paraId="32D80643" w14:textId="2AB87835" w:rsidR="00D81197" w:rsidRPr="00D81197" w:rsidRDefault="00D81197" w:rsidP="00D81197">
            <w:pPr>
              <w:rPr>
                <w:ins w:id="103" w:author="Subhapreet Patro" w:date="2024-05-05T13:43:00Z" w16du:dateUtc="2024-05-05T08:13:00Z"/>
                <w:sz w:val="24"/>
                <w:szCs w:val="24"/>
                <w:rPrChange w:id="104" w:author="Subhapreet Patro" w:date="2024-05-05T13:45:00Z" w16du:dateUtc="2024-05-05T08:15:00Z">
                  <w:rPr>
                    <w:ins w:id="105" w:author="Subhapreet Patro" w:date="2024-05-05T13:43:00Z" w16du:dateUtc="2024-05-05T08:13:00Z"/>
                    <w:sz w:val="28"/>
                    <w:szCs w:val="28"/>
                  </w:rPr>
                </w:rPrChange>
              </w:rPr>
            </w:pPr>
            <w:ins w:id="106" w:author="Subhapreet Patro" w:date="2024-05-05T13:43:00Z" w16du:dateUtc="2024-05-05T08:13:00Z">
              <w:r w:rsidRPr="00D81197">
                <w:rPr>
                  <w:rFonts w:ascii="Helvetica" w:hAnsi="Helvetica" w:cs="Helvetica"/>
                  <w:sz w:val="24"/>
                  <w:szCs w:val="24"/>
                  <w:rPrChange w:id="107" w:author="Subhapreet Patro" w:date="2024-05-05T13:45:00Z" w16du:dateUtc="2024-05-05T08:15:00Z">
                    <w:rPr>
                      <w:rFonts w:ascii="Helvetica" w:hAnsi="Helvetica" w:cs="Helvetica"/>
                    </w:rPr>
                  </w:rPrChange>
                </w:rPr>
                <w:t>Document / Object</w:t>
              </w:r>
            </w:ins>
          </w:p>
        </w:tc>
      </w:tr>
    </w:tbl>
    <w:p w14:paraId="6AD6BA3B" w14:textId="77777777" w:rsidR="00130889" w:rsidRDefault="00130889" w:rsidP="00130889">
      <w:pPr>
        <w:rPr>
          <w:ins w:id="108" w:author="Subhapreet Patro" w:date="2024-05-05T13:43:00Z" w16du:dateUtc="2024-05-05T08:13:00Z"/>
          <w:sz w:val="28"/>
          <w:szCs w:val="28"/>
        </w:rPr>
      </w:pPr>
    </w:p>
    <w:p w14:paraId="56AE97C1" w14:textId="2EF002E7" w:rsidR="00D81197" w:rsidRPr="00D81197" w:rsidRDefault="00D81197" w:rsidP="00D81197">
      <w:pPr>
        <w:pStyle w:val="ListParagraph"/>
        <w:numPr>
          <w:ilvl w:val="0"/>
          <w:numId w:val="3"/>
        </w:numPr>
        <w:rPr>
          <w:ins w:id="109" w:author="Subhapreet Patro" w:date="2024-05-05T13:44:00Z" w16du:dateUtc="2024-05-05T08:14:00Z"/>
          <w:sz w:val="28"/>
          <w:szCs w:val="28"/>
          <w:rPrChange w:id="110" w:author="Subhapreet Patro" w:date="2024-05-05T13:44:00Z" w16du:dateUtc="2024-05-05T08:14:00Z">
            <w:rPr>
              <w:ins w:id="111" w:author="Subhapreet Patro" w:date="2024-05-05T13:44:00Z" w16du:dateUtc="2024-05-05T08:14:00Z"/>
              <w:rFonts w:ascii="Helvetica" w:hAnsi="Helvetica" w:cs="Helvetica"/>
              <w:sz w:val="26"/>
              <w:szCs w:val="26"/>
              <w:shd w:val="clear" w:color="auto" w:fill="FFFFFF"/>
            </w:rPr>
          </w:rPrChange>
        </w:rPr>
      </w:pPr>
      <w:ins w:id="112" w:author="Subhapreet Patro" w:date="2024-05-05T13:44:00Z" w16du:dateUtc="2024-05-05T08:14:00Z">
        <w:r>
          <w:rPr>
            <w:rFonts w:ascii="Helvetica" w:hAnsi="Helvetica" w:cs="Helvetica"/>
            <w:sz w:val="26"/>
            <w:szCs w:val="26"/>
            <w:shd w:val="clear" w:color="auto" w:fill="FFFFFF"/>
          </w:rPr>
          <w:t>The following table shows the various datatypes which may be used in MongoDB.</w:t>
        </w:r>
      </w:ins>
    </w:p>
    <w:tbl>
      <w:tblPr>
        <w:tblStyle w:val="TableGrid"/>
        <w:tblW w:w="9134" w:type="dxa"/>
        <w:tblLook w:val="04A0" w:firstRow="1" w:lastRow="0" w:firstColumn="1" w:lastColumn="0" w:noHBand="0" w:noVBand="1"/>
        <w:tblPrChange w:id="113" w:author="Subhapreet Patro" w:date="2024-05-05T13:45:00Z" w16du:dateUtc="2024-05-05T08:1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36"/>
        <w:gridCol w:w="6698"/>
        <w:tblGridChange w:id="114">
          <w:tblGrid>
            <w:gridCol w:w="4508"/>
            <w:gridCol w:w="4508"/>
          </w:tblGrid>
        </w:tblGridChange>
      </w:tblGrid>
      <w:tr w:rsidR="00D81197" w14:paraId="4F55BFC2" w14:textId="77777777" w:rsidTr="00D81197">
        <w:trPr>
          <w:trHeight w:val="397"/>
          <w:ins w:id="115" w:author="Subhapreet Patro" w:date="2024-05-05T13:44:00Z" w16du:dateUtc="2024-05-05T08:14:00Z"/>
        </w:trPr>
        <w:tc>
          <w:tcPr>
            <w:tcW w:w="2436" w:type="dxa"/>
            <w:tcPrChange w:id="116" w:author="Subhapreet Patro" w:date="2024-05-05T13:45:00Z" w16du:dateUtc="2024-05-05T08:15:00Z">
              <w:tcPr>
                <w:tcW w:w="4508" w:type="dxa"/>
              </w:tcPr>
            </w:tcPrChange>
          </w:tcPr>
          <w:p w14:paraId="1AC1FCD3" w14:textId="76F7BCA8" w:rsidR="00D81197" w:rsidRPr="00D81197" w:rsidRDefault="00D81197" w:rsidP="00D81197">
            <w:pPr>
              <w:rPr>
                <w:ins w:id="117" w:author="Subhapreet Patro" w:date="2024-05-05T13:44:00Z" w16du:dateUtc="2024-05-05T08:14:00Z"/>
                <w:b/>
                <w:bCs/>
                <w:sz w:val="24"/>
                <w:szCs w:val="24"/>
                <w:rPrChange w:id="118" w:author="Subhapreet Patro" w:date="2024-05-05T13:45:00Z" w16du:dateUtc="2024-05-05T08:15:00Z">
                  <w:rPr>
                    <w:ins w:id="119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20" w:author="Subhapreet Patro" w:date="2024-05-05T13:45:00Z" w16du:dateUtc="2024-05-05T08:15:00Z">
              <w:r w:rsidRPr="00D81197">
                <w:rPr>
                  <w:b/>
                  <w:bCs/>
                  <w:sz w:val="24"/>
                  <w:szCs w:val="24"/>
                  <w:rPrChange w:id="121" w:author="Subhapreet Patro" w:date="2024-05-05T13:45:00Z" w16du:dateUtc="2024-05-05T08:15:00Z">
                    <w:rPr/>
                  </w:rPrChange>
                </w:rPr>
                <w:lastRenderedPageBreak/>
                <w:t>Data Types</w:t>
              </w:r>
            </w:ins>
          </w:p>
        </w:tc>
        <w:tc>
          <w:tcPr>
            <w:tcW w:w="6698" w:type="dxa"/>
            <w:tcPrChange w:id="122" w:author="Subhapreet Patro" w:date="2024-05-05T13:45:00Z" w16du:dateUtc="2024-05-05T08:15:00Z">
              <w:tcPr>
                <w:tcW w:w="4508" w:type="dxa"/>
              </w:tcPr>
            </w:tcPrChange>
          </w:tcPr>
          <w:p w14:paraId="1F0CF668" w14:textId="190D6CB9" w:rsidR="00D81197" w:rsidRPr="00D81197" w:rsidRDefault="00D81197" w:rsidP="00D81197">
            <w:pPr>
              <w:rPr>
                <w:ins w:id="123" w:author="Subhapreet Patro" w:date="2024-05-05T13:44:00Z" w16du:dateUtc="2024-05-05T08:14:00Z"/>
                <w:b/>
                <w:bCs/>
                <w:sz w:val="24"/>
                <w:szCs w:val="24"/>
                <w:rPrChange w:id="124" w:author="Subhapreet Patro" w:date="2024-05-05T13:45:00Z" w16du:dateUtc="2024-05-05T08:15:00Z">
                  <w:rPr>
                    <w:ins w:id="125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26" w:author="Subhapreet Patro" w:date="2024-05-05T13:45:00Z" w16du:dateUtc="2024-05-05T08:15:00Z">
              <w:r w:rsidRPr="00D81197">
                <w:rPr>
                  <w:b/>
                  <w:bCs/>
                  <w:sz w:val="24"/>
                  <w:szCs w:val="24"/>
                  <w:rPrChange w:id="127" w:author="Subhapreet Patro" w:date="2024-05-05T13:45:00Z" w16du:dateUtc="2024-05-05T08:15:00Z">
                    <w:rPr/>
                  </w:rPrChange>
                </w:rPr>
                <w:t>Description</w:t>
              </w:r>
            </w:ins>
          </w:p>
        </w:tc>
      </w:tr>
      <w:tr w:rsidR="00D81197" w14:paraId="77658231" w14:textId="77777777" w:rsidTr="00D81197">
        <w:trPr>
          <w:trHeight w:val="397"/>
          <w:ins w:id="128" w:author="Subhapreet Patro" w:date="2024-05-05T13:44:00Z" w16du:dateUtc="2024-05-05T08:14:00Z"/>
        </w:trPr>
        <w:tc>
          <w:tcPr>
            <w:tcW w:w="2436" w:type="dxa"/>
            <w:tcPrChange w:id="129" w:author="Subhapreet Patro" w:date="2024-05-05T13:45:00Z" w16du:dateUtc="2024-05-05T08:15:00Z">
              <w:tcPr>
                <w:tcW w:w="4508" w:type="dxa"/>
              </w:tcPr>
            </w:tcPrChange>
          </w:tcPr>
          <w:p w14:paraId="27AA565C" w14:textId="3310BA11" w:rsidR="00D81197" w:rsidRPr="00D81197" w:rsidRDefault="00D81197" w:rsidP="00D81197">
            <w:pPr>
              <w:rPr>
                <w:ins w:id="130" w:author="Subhapreet Patro" w:date="2024-05-05T13:44:00Z" w16du:dateUtc="2024-05-05T08:14:00Z"/>
                <w:sz w:val="24"/>
                <w:szCs w:val="24"/>
                <w:rPrChange w:id="131" w:author="Subhapreet Patro" w:date="2024-05-05T13:45:00Z" w16du:dateUtc="2024-05-05T08:15:00Z">
                  <w:rPr>
                    <w:ins w:id="132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33" w:author="Subhapreet Patro" w:date="2024-05-05T13:45:00Z" w16du:dateUtc="2024-05-05T08:15:00Z">
              <w:r w:rsidRPr="00D81197">
                <w:rPr>
                  <w:sz w:val="24"/>
                  <w:szCs w:val="24"/>
                  <w:rPrChange w:id="134" w:author="Subhapreet Patro" w:date="2024-05-05T13:45:00Z" w16du:dateUtc="2024-05-05T08:15:00Z">
                    <w:rPr/>
                  </w:rPrChange>
                </w:rPr>
                <w:t>string</w:t>
              </w:r>
            </w:ins>
          </w:p>
        </w:tc>
        <w:tc>
          <w:tcPr>
            <w:tcW w:w="6698" w:type="dxa"/>
            <w:tcPrChange w:id="135" w:author="Subhapreet Patro" w:date="2024-05-05T13:45:00Z" w16du:dateUtc="2024-05-05T08:15:00Z">
              <w:tcPr>
                <w:tcW w:w="4508" w:type="dxa"/>
              </w:tcPr>
            </w:tcPrChange>
          </w:tcPr>
          <w:p w14:paraId="4CBFDBF1" w14:textId="23BEF53F" w:rsidR="00D81197" w:rsidRPr="00D81197" w:rsidRDefault="00D81197" w:rsidP="00D81197">
            <w:pPr>
              <w:rPr>
                <w:ins w:id="136" w:author="Subhapreet Patro" w:date="2024-05-05T13:44:00Z" w16du:dateUtc="2024-05-05T08:14:00Z"/>
                <w:sz w:val="24"/>
                <w:szCs w:val="24"/>
                <w:rPrChange w:id="137" w:author="Subhapreet Patro" w:date="2024-05-05T13:45:00Z" w16du:dateUtc="2024-05-05T08:15:00Z">
                  <w:rPr>
                    <w:ins w:id="138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39" w:author="Subhapreet Patro" w:date="2024-05-05T13:45:00Z" w16du:dateUtc="2024-05-05T08:15:00Z">
              <w:r w:rsidRPr="00D81197">
                <w:rPr>
                  <w:sz w:val="24"/>
                  <w:szCs w:val="24"/>
                  <w:rPrChange w:id="140" w:author="Subhapreet Patro" w:date="2024-05-05T13:45:00Z" w16du:dateUtc="2024-05-05T08:15:00Z">
                    <w:rPr/>
                  </w:rPrChange>
                </w:rPr>
                <w:t>May be an empty string or a combination of characters.</w:t>
              </w:r>
            </w:ins>
          </w:p>
        </w:tc>
      </w:tr>
      <w:tr w:rsidR="00D81197" w14:paraId="37E72FF1" w14:textId="77777777" w:rsidTr="00D81197">
        <w:trPr>
          <w:trHeight w:val="416"/>
          <w:ins w:id="141" w:author="Subhapreet Patro" w:date="2024-05-05T13:44:00Z" w16du:dateUtc="2024-05-05T08:14:00Z"/>
        </w:trPr>
        <w:tc>
          <w:tcPr>
            <w:tcW w:w="2436" w:type="dxa"/>
            <w:tcPrChange w:id="142" w:author="Subhapreet Patro" w:date="2024-05-05T13:45:00Z" w16du:dateUtc="2024-05-05T08:15:00Z">
              <w:tcPr>
                <w:tcW w:w="4508" w:type="dxa"/>
              </w:tcPr>
            </w:tcPrChange>
          </w:tcPr>
          <w:p w14:paraId="0C40833F" w14:textId="6FD327E8" w:rsidR="00D81197" w:rsidRPr="00D81197" w:rsidRDefault="00D81197" w:rsidP="00D81197">
            <w:pPr>
              <w:rPr>
                <w:ins w:id="143" w:author="Subhapreet Patro" w:date="2024-05-05T13:44:00Z" w16du:dateUtc="2024-05-05T08:14:00Z"/>
                <w:sz w:val="24"/>
                <w:szCs w:val="24"/>
                <w:rPrChange w:id="144" w:author="Subhapreet Patro" w:date="2024-05-05T13:45:00Z" w16du:dateUtc="2024-05-05T08:15:00Z">
                  <w:rPr>
                    <w:ins w:id="145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46" w:author="Subhapreet Patro" w:date="2024-05-05T13:45:00Z" w16du:dateUtc="2024-05-05T08:15:00Z">
              <w:r w:rsidRPr="00D81197">
                <w:rPr>
                  <w:sz w:val="24"/>
                  <w:szCs w:val="24"/>
                  <w:rPrChange w:id="147" w:author="Subhapreet Patro" w:date="2024-05-05T13:45:00Z" w16du:dateUtc="2024-05-05T08:15:00Z">
                    <w:rPr/>
                  </w:rPrChange>
                </w:rPr>
                <w:t>integer</w:t>
              </w:r>
            </w:ins>
          </w:p>
        </w:tc>
        <w:tc>
          <w:tcPr>
            <w:tcW w:w="6698" w:type="dxa"/>
            <w:tcPrChange w:id="148" w:author="Subhapreet Patro" w:date="2024-05-05T13:45:00Z" w16du:dateUtc="2024-05-05T08:15:00Z">
              <w:tcPr>
                <w:tcW w:w="4508" w:type="dxa"/>
              </w:tcPr>
            </w:tcPrChange>
          </w:tcPr>
          <w:p w14:paraId="21F7BBAA" w14:textId="12AEEE10" w:rsidR="00D81197" w:rsidRPr="00D81197" w:rsidRDefault="00D81197" w:rsidP="00D81197">
            <w:pPr>
              <w:rPr>
                <w:ins w:id="149" w:author="Subhapreet Patro" w:date="2024-05-05T13:44:00Z" w16du:dateUtc="2024-05-05T08:14:00Z"/>
                <w:sz w:val="24"/>
                <w:szCs w:val="24"/>
                <w:rPrChange w:id="150" w:author="Subhapreet Patro" w:date="2024-05-05T13:45:00Z" w16du:dateUtc="2024-05-05T08:15:00Z">
                  <w:rPr>
                    <w:ins w:id="151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52" w:author="Subhapreet Patro" w:date="2024-05-05T13:45:00Z" w16du:dateUtc="2024-05-05T08:15:00Z">
              <w:r w:rsidRPr="00D81197">
                <w:rPr>
                  <w:sz w:val="24"/>
                  <w:szCs w:val="24"/>
                  <w:rPrChange w:id="153" w:author="Subhapreet Patro" w:date="2024-05-05T13:45:00Z" w16du:dateUtc="2024-05-05T08:15:00Z">
                    <w:rPr/>
                  </w:rPrChange>
                </w:rPr>
                <w:t>Digits.</w:t>
              </w:r>
            </w:ins>
          </w:p>
        </w:tc>
      </w:tr>
      <w:tr w:rsidR="00D81197" w14:paraId="749A0E19" w14:textId="77777777" w:rsidTr="00D81197">
        <w:trPr>
          <w:trHeight w:val="397"/>
          <w:ins w:id="154" w:author="Subhapreet Patro" w:date="2024-05-05T13:44:00Z" w16du:dateUtc="2024-05-05T08:14:00Z"/>
        </w:trPr>
        <w:tc>
          <w:tcPr>
            <w:tcW w:w="2436" w:type="dxa"/>
            <w:tcPrChange w:id="155" w:author="Subhapreet Patro" w:date="2024-05-05T13:45:00Z" w16du:dateUtc="2024-05-05T08:15:00Z">
              <w:tcPr>
                <w:tcW w:w="4508" w:type="dxa"/>
              </w:tcPr>
            </w:tcPrChange>
          </w:tcPr>
          <w:p w14:paraId="3B26F975" w14:textId="5BEF9C2D" w:rsidR="00D81197" w:rsidRPr="00D81197" w:rsidRDefault="00D81197" w:rsidP="00D81197">
            <w:pPr>
              <w:rPr>
                <w:ins w:id="156" w:author="Subhapreet Patro" w:date="2024-05-05T13:44:00Z" w16du:dateUtc="2024-05-05T08:14:00Z"/>
                <w:sz w:val="24"/>
                <w:szCs w:val="24"/>
                <w:rPrChange w:id="157" w:author="Subhapreet Patro" w:date="2024-05-05T13:45:00Z" w16du:dateUtc="2024-05-05T08:15:00Z">
                  <w:rPr>
                    <w:ins w:id="158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proofErr w:type="spellStart"/>
            <w:ins w:id="159" w:author="Subhapreet Patro" w:date="2024-05-05T13:45:00Z" w16du:dateUtc="2024-05-05T08:15:00Z">
              <w:r w:rsidRPr="00D81197">
                <w:rPr>
                  <w:sz w:val="24"/>
                  <w:szCs w:val="24"/>
                  <w:rPrChange w:id="160" w:author="Subhapreet Patro" w:date="2024-05-05T13:45:00Z" w16du:dateUtc="2024-05-05T08:15:00Z">
                    <w:rPr/>
                  </w:rPrChange>
                </w:rPr>
                <w:t>boolean</w:t>
              </w:r>
            </w:ins>
            <w:proofErr w:type="spellEnd"/>
          </w:p>
        </w:tc>
        <w:tc>
          <w:tcPr>
            <w:tcW w:w="6698" w:type="dxa"/>
            <w:tcPrChange w:id="161" w:author="Subhapreet Patro" w:date="2024-05-05T13:45:00Z" w16du:dateUtc="2024-05-05T08:15:00Z">
              <w:tcPr>
                <w:tcW w:w="4508" w:type="dxa"/>
              </w:tcPr>
            </w:tcPrChange>
          </w:tcPr>
          <w:p w14:paraId="613CCD3A" w14:textId="12474550" w:rsidR="00D81197" w:rsidRPr="00D81197" w:rsidRDefault="00D81197" w:rsidP="00D81197">
            <w:pPr>
              <w:rPr>
                <w:ins w:id="162" w:author="Subhapreet Patro" w:date="2024-05-05T13:44:00Z" w16du:dateUtc="2024-05-05T08:14:00Z"/>
                <w:sz w:val="24"/>
                <w:szCs w:val="24"/>
                <w:rPrChange w:id="163" w:author="Subhapreet Patro" w:date="2024-05-05T13:45:00Z" w16du:dateUtc="2024-05-05T08:15:00Z">
                  <w:rPr>
                    <w:ins w:id="164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65" w:author="Subhapreet Patro" w:date="2024-05-05T13:45:00Z" w16du:dateUtc="2024-05-05T08:15:00Z">
              <w:r w:rsidRPr="00D81197">
                <w:rPr>
                  <w:sz w:val="24"/>
                  <w:szCs w:val="24"/>
                  <w:rPrChange w:id="166" w:author="Subhapreet Patro" w:date="2024-05-05T13:45:00Z" w16du:dateUtc="2024-05-05T08:15:00Z">
                    <w:rPr/>
                  </w:rPrChange>
                </w:rPr>
                <w:t>Logical values True or False.</w:t>
              </w:r>
            </w:ins>
          </w:p>
        </w:tc>
      </w:tr>
      <w:tr w:rsidR="00D81197" w14:paraId="55D8B278" w14:textId="77777777" w:rsidTr="00D81197">
        <w:trPr>
          <w:trHeight w:val="397"/>
          <w:ins w:id="167" w:author="Subhapreet Patro" w:date="2024-05-05T13:44:00Z" w16du:dateUtc="2024-05-05T08:14:00Z"/>
        </w:trPr>
        <w:tc>
          <w:tcPr>
            <w:tcW w:w="2436" w:type="dxa"/>
            <w:tcPrChange w:id="168" w:author="Subhapreet Patro" w:date="2024-05-05T13:45:00Z" w16du:dateUtc="2024-05-05T08:15:00Z">
              <w:tcPr>
                <w:tcW w:w="4508" w:type="dxa"/>
              </w:tcPr>
            </w:tcPrChange>
          </w:tcPr>
          <w:p w14:paraId="551BC1BA" w14:textId="533AD52B" w:rsidR="00D81197" w:rsidRPr="00D81197" w:rsidRDefault="00D81197" w:rsidP="00D81197">
            <w:pPr>
              <w:rPr>
                <w:ins w:id="169" w:author="Subhapreet Patro" w:date="2024-05-05T13:44:00Z" w16du:dateUtc="2024-05-05T08:14:00Z"/>
                <w:sz w:val="24"/>
                <w:szCs w:val="24"/>
                <w:rPrChange w:id="170" w:author="Subhapreet Patro" w:date="2024-05-05T13:45:00Z" w16du:dateUtc="2024-05-05T08:15:00Z">
                  <w:rPr>
                    <w:ins w:id="171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72" w:author="Subhapreet Patro" w:date="2024-05-05T13:45:00Z" w16du:dateUtc="2024-05-05T08:15:00Z">
              <w:r w:rsidRPr="00D81197">
                <w:rPr>
                  <w:sz w:val="24"/>
                  <w:szCs w:val="24"/>
                  <w:rPrChange w:id="173" w:author="Subhapreet Patro" w:date="2024-05-05T13:45:00Z" w16du:dateUtc="2024-05-05T08:15:00Z">
                    <w:rPr/>
                  </w:rPrChange>
                </w:rPr>
                <w:t>double</w:t>
              </w:r>
            </w:ins>
          </w:p>
        </w:tc>
        <w:tc>
          <w:tcPr>
            <w:tcW w:w="6698" w:type="dxa"/>
            <w:tcPrChange w:id="174" w:author="Subhapreet Patro" w:date="2024-05-05T13:45:00Z" w16du:dateUtc="2024-05-05T08:15:00Z">
              <w:tcPr>
                <w:tcW w:w="4508" w:type="dxa"/>
              </w:tcPr>
            </w:tcPrChange>
          </w:tcPr>
          <w:p w14:paraId="24E3E519" w14:textId="1310BAED" w:rsidR="00D81197" w:rsidRPr="00D81197" w:rsidRDefault="00D81197" w:rsidP="00D81197">
            <w:pPr>
              <w:rPr>
                <w:ins w:id="175" w:author="Subhapreet Patro" w:date="2024-05-05T13:44:00Z" w16du:dateUtc="2024-05-05T08:14:00Z"/>
                <w:sz w:val="24"/>
                <w:szCs w:val="24"/>
                <w:rPrChange w:id="176" w:author="Subhapreet Patro" w:date="2024-05-05T13:45:00Z" w16du:dateUtc="2024-05-05T08:15:00Z">
                  <w:rPr>
                    <w:ins w:id="177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78" w:author="Subhapreet Patro" w:date="2024-05-05T13:45:00Z" w16du:dateUtc="2024-05-05T08:15:00Z">
              <w:r w:rsidRPr="00D81197">
                <w:rPr>
                  <w:sz w:val="24"/>
                  <w:szCs w:val="24"/>
                  <w:rPrChange w:id="179" w:author="Subhapreet Patro" w:date="2024-05-05T13:45:00Z" w16du:dateUtc="2024-05-05T08:15:00Z">
                    <w:rPr/>
                  </w:rPrChange>
                </w:rPr>
                <w:t xml:space="preserve">A type of </w:t>
              </w:r>
              <w:proofErr w:type="gramStart"/>
              <w:r w:rsidRPr="00D81197">
                <w:rPr>
                  <w:sz w:val="24"/>
                  <w:szCs w:val="24"/>
                  <w:rPrChange w:id="180" w:author="Subhapreet Patro" w:date="2024-05-05T13:45:00Z" w16du:dateUtc="2024-05-05T08:15:00Z">
                    <w:rPr/>
                  </w:rPrChange>
                </w:rPr>
                <w:t>floating point</w:t>
              </w:r>
              <w:proofErr w:type="gramEnd"/>
              <w:r w:rsidRPr="00D81197">
                <w:rPr>
                  <w:sz w:val="24"/>
                  <w:szCs w:val="24"/>
                  <w:rPrChange w:id="181" w:author="Subhapreet Patro" w:date="2024-05-05T13:45:00Z" w16du:dateUtc="2024-05-05T08:15:00Z">
                    <w:rPr/>
                  </w:rPrChange>
                </w:rPr>
                <w:t xml:space="preserve"> number.</w:t>
              </w:r>
            </w:ins>
          </w:p>
        </w:tc>
      </w:tr>
      <w:tr w:rsidR="00D81197" w14:paraId="565F7DBE" w14:textId="77777777" w:rsidTr="00D81197">
        <w:trPr>
          <w:trHeight w:val="397"/>
          <w:ins w:id="182" w:author="Subhapreet Patro" w:date="2024-05-05T13:44:00Z" w16du:dateUtc="2024-05-05T08:14:00Z"/>
        </w:trPr>
        <w:tc>
          <w:tcPr>
            <w:tcW w:w="2436" w:type="dxa"/>
            <w:tcPrChange w:id="183" w:author="Subhapreet Patro" w:date="2024-05-05T13:45:00Z" w16du:dateUtc="2024-05-05T08:15:00Z">
              <w:tcPr>
                <w:tcW w:w="4508" w:type="dxa"/>
              </w:tcPr>
            </w:tcPrChange>
          </w:tcPr>
          <w:p w14:paraId="75437CE2" w14:textId="03DFC395" w:rsidR="00D81197" w:rsidRPr="00D81197" w:rsidRDefault="00D81197" w:rsidP="00D81197">
            <w:pPr>
              <w:rPr>
                <w:ins w:id="184" w:author="Subhapreet Patro" w:date="2024-05-05T13:44:00Z" w16du:dateUtc="2024-05-05T08:14:00Z"/>
                <w:sz w:val="24"/>
                <w:szCs w:val="24"/>
                <w:rPrChange w:id="185" w:author="Subhapreet Patro" w:date="2024-05-05T13:45:00Z" w16du:dateUtc="2024-05-05T08:15:00Z">
                  <w:rPr>
                    <w:ins w:id="186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87" w:author="Subhapreet Patro" w:date="2024-05-05T13:45:00Z" w16du:dateUtc="2024-05-05T08:15:00Z">
              <w:r w:rsidRPr="00D81197">
                <w:rPr>
                  <w:sz w:val="24"/>
                  <w:szCs w:val="24"/>
                  <w:rPrChange w:id="188" w:author="Subhapreet Patro" w:date="2024-05-05T13:45:00Z" w16du:dateUtc="2024-05-05T08:15:00Z">
                    <w:rPr/>
                  </w:rPrChange>
                </w:rPr>
                <w:t>null</w:t>
              </w:r>
            </w:ins>
          </w:p>
        </w:tc>
        <w:tc>
          <w:tcPr>
            <w:tcW w:w="6698" w:type="dxa"/>
            <w:tcPrChange w:id="189" w:author="Subhapreet Patro" w:date="2024-05-05T13:45:00Z" w16du:dateUtc="2024-05-05T08:15:00Z">
              <w:tcPr>
                <w:tcW w:w="4508" w:type="dxa"/>
              </w:tcPr>
            </w:tcPrChange>
          </w:tcPr>
          <w:p w14:paraId="391ADB65" w14:textId="3A5EE86C" w:rsidR="00D81197" w:rsidRPr="00D81197" w:rsidRDefault="00D81197" w:rsidP="00D81197">
            <w:pPr>
              <w:rPr>
                <w:ins w:id="190" w:author="Subhapreet Patro" w:date="2024-05-05T13:44:00Z" w16du:dateUtc="2024-05-05T08:14:00Z"/>
                <w:sz w:val="24"/>
                <w:szCs w:val="24"/>
                <w:rPrChange w:id="191" w:author="Subhapreet Patro" w:date="2024-05-05T13:45:00Z" w16du:dateUtc="2024-05-05T08:15:00Z">
                  <w:rPr>
                    <w:ins w:id="192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193" w:author="Subhapreet Patro" w:date="2024-05-05T13:45:00Z" w16du:dateUtc="2024-05-05T08:15:00Z">
              <w:r w:rsidRPr="00D81197">
                <w:rPr>
                  <w:sz w:val="24"/>
                  <w:szCs w:val="24"/>
                  <w:rPrChange w:id="194" w:author="Subhapreet Patro" w:date="2024-05-05T13:45:00Z" w16du:dateUtc="2024-05-05T08:15:00Z">
                    <w:rPr/>
                  </w:rPrChange>
                </w:rPr>
                <w:t>Not zero, not empty.</w:t>
              </w:r>
            </w:ins>
          </w:p>
        </w:tc>
      </w:tr>
      <w:tr w:rsidR="00D81197" w14:paraId="2D4B8FF3" w14:textId="77777777" w:rsidTr="00D81197">
        <w:trPr>
          <w:trHeight w:val="397"/>
          <w:ins w:id="195" w:author="Subhapreet Patro" w:date="2024-05-05T13:44:00Z" w16du:dateUtc="2024-05-05T08:14:00Z"/>
        </w:trPr>
        <w:tc>
          <w:tcPr>
            <w:tcW w:w="2436" w:type="dxa"/>
            <w:tcPrChange w:id="196" w:author="Subhapreet Patro" w:date="2024-05-05T13:45:00Z" w16du:dateUtc="2024-05-05T08:15:00Z">
              <w:tcPr>
                <w:tcW w:w="4508" w:type="dxa"/>
              </w:tcPr>
            </w:tcPrChange>
          </w:tcPr>
          <w:p w14:paraId="2867C9E0" w14:textId="66074109" w:rsidR="00D81197" w:rsidRPr="00D81197" w:rsidRDefault="00D81197" w:rsidP="00D81197">
            <w:pPr>
              <w:rPr>
                <w:ins w:id="197" w:author="Subhapreet Patro" w:date="2024-05-05T13:44:00Z" w16du:dateUtc="2024-05-05T08:14:00Z"/>
                <w:sz w:val="24"/>
                <w:szCs w:val="24"/>
                <w:rPrChange w:id="198" w:author="Subhapreet Patro" w:date="2024-05-05T13:45:00Z" w16du:dateUtc="2024-05-05T08:15:00Z">
                  <w:rPr>
                    <w:ins w:id="199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00" w:author="Subhapreet Patro" w:date="2024-05-05T13:45:00Z" w16du:dateUtc="2024-05-05T08:15:00Z">
              <w:r w:rsidRPr="00D81197">
                <w:rPr>
                  <w:sz w:val="24"/>
                  <w:szCs w:val="24"/>
                  <w:rPrChange w:id="201" w:author="Subhapreet Patro" w:date="2024-05-05T13:45:00Z" w16du:dateUtc="2024-05-05T08:15:00Z">
                    <w:rPr/>
                  </w:rPrChange>
                </w:rPr>
                <w:t>array</w:t>
              </w:r>
            </w:ins>
          </w:p>
        </w:tc>
        <w:tc>
          <w:tcPr>
            <w:tcW w:w="6698" w:type="dxa"/>
            <w:tcPrChange w:id="202" w:author="Subhapreet Patro" w:date="2024-05-05T13:45:00Z" w16du:dateUtc="2024-05-05T08:15:00Z">
              <w:tcPr>
                <w:tcW w:w="4508" w:type="dxa"/>
              </w:tcPr>
            </w:tcPrChange>
          </w:tcPr>
          <w:p w14:paraId="30B866C6" w14:textId="3F56F340" w:rsidR="00D81197" w:rsidRPr="00D81197" w:rsidRDefault="00D81197" w:rsidP="00D81197">
            <w:pPr>
              <w:rPr>
                <w:ins w:id="203" w:author="Subhapreet Patro" w:date="2024-05-05T13:44:00Z" w16du:dateUtc="2024-05-05T08:14:00Z"/>
                <w:sz w:val="24"/>
                <w:szCs w:val="24"/>
                <w:rPrChange w:id="204" w:author="Subhapreet Patro" w:date="2024-05-05T13:45:00Z" w16du:dateUtc="2024-05-05T08:15:00Z">
                  <w:rPr>
                    <w:ins w:id="205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06" w:author="Subhapreet Patro" w:date="2024-05-05T13:45:00Z" w16du:dateUtc="2024-05-05T08:15:00Z">
              <w:r w:rsidRPr="00D81197">
                <w:rPr>
                  <w:sz w:val="24"/>
                  <w:szCs w:val="24"/>
                  <w:rPrChange w:id="207" w:author="Subhapreet Patro" w:date="2024-05-05T13:45:00Z" w16du:dateUtc="2024-05-05T08:15:00Z">
                    <w:rPr/>
                  </w:rPrChange>
                </w:rPr>
                <w:t>A list of values.</w:t>
              </w:r>
            </w:ins>
          </w:p>
        </w:tc>
      </w:tr>
      <w:tr w:rsidR="00D81197" w14:paraId="23440C1C" w14:textId="77777777" w:rsidTr="00D81197">
        <w:trPr>
          <w:trHeight w:val="814"/>
          <w:ins w:id="208" w:author="Subhapreet Patro" w:date="2024-05-05T13:44:00Z" w16du:dateUtc="2024-05-05T08:14:00Z"/>
        </w:trPr>
        <w:tc>
          <w:tcPr>
            <w:tcW w:w="2436" w:type="dxa"/>
            <w:tcPrChange w:id="209" w:author="Subhapreet Patro" w:date="2024-05-05T13:45:00Z" w16du:dateUtc="2024-05-05T08:15:00Z">
              <w:tcPr>
                <w:tcW w:w="4508" w:type="dxa"/>
              </w:tcPr>
            </w:tcPrChange>
          </w:tcPr>
          <w:p w14:paraId="46DE24D5" w14:textId="05BEB732" w:rsidR="00D81197" w:rsidRPr="00D81197" w:rsidRDefault="00D81197" w:rsidP="00D81197">
            <w:pPr>
              <w:rPr>
                <w:ins w:id="210" w:author="Subhapreet Patro" w:date="2024-05-05T13:44:00Z" w16du:dateUtc="2024-05-05T08:14:00Z"/>
                <w:sz w:val="24"/>
                <w:szCs w:val="24"/>
                <w:rPrChange w:id="211" w:author="Subhapreet Patro" w:date="2024-05-05T13:45:00Z" w16du:dateUtc="2024-05-05T08:15:00Z">
                  <w:rPr>
                    <w:ins w:id="212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13" w:author="Subhapreet Patro" w:date="2024-05-05T13:45:00Z" w16du:dateUtc="2024-05-05T08:15:00Z">
              <w:r w:rsidRPr="00D81197">
                <w:rPr>
                  <w:sz w:val="24"/>
                  <w:szCs w:val="24"/>
                  <w:rPrChange w:id="214" w:author="Subhapreet Patro" w:date="2024-05-05T13:45:00Z" w16du:dateUtc="2024-05-05T08:15:00Z">
                    <w:rPr/>
                  </w:rPrChange>
                </w:rPr>
                <w:t>object</w:t>
              </w:r>
            </w:ins>
          </w:p>
        </w:tc>
        <w:tc>
          <w:tcPr>
            <w:tcW w:w="6698" w:type="dxa"/>
            <w:tcPrChange w:id="215" w:author="Subhapreet Patro" w:date="2024-05-05T13:45:00Z" w16du:dateUtc="2024-05-05T08:15:00Z">
              <w:tcPr>
                <w:tcW w:w="4508" w:type="dxa"/>
              </w:tcPr>
            </w:tcPrChange>
          </w:tcPr>
          <w:p w14:paraId="5337EB20" w14:textId="00869D95" w:rsidR="00D81197" w:rsidRPr="00D81197" w:rsidRDefault="00D81197" w:rsidP="00D81197">
            <w:pPr>
              <w:rPr>
                <w:ins w:id="216" w:author="Subhapreet Patro" w:date="2024-05-05T13:44:00Z" w16du:dateUtc="2024-05-05T08:14:00Z"/>
                <w:sz w:val="24"/>
                <w:szCs w:val="24"/>
                <w:rPrChange w:id="217" w:author="Subhapreet Patro" w:date="2024-05-05T13:45:00Z" w16du:dateUtc="2024-05-05T08:15:00Z">
                  <w:rPr>
                    <w:ins w:id="218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19" w:author="Subhapreet Patro" w:date="2024-05-05T13:45:00Z" w16du:dateUtc="2024-05-05T08:15:00Z">
              <w:r w:rsidRPr="00D81197">
                <w:rPr>
                  <w:sz w:val="24"/>
                  <w:szCs w:val="24"/>
                  <w:rPrChange w:id="220" w:author="Subhapreet Patro" w:date="2024-05-05T13:45:00Z" w16du:dateUtc="2024-05-05T08:15:00Z">
                    <w:rPr/>
                  </w:rPrChange>
                </w:rPr>
                <w:t>An entity which can be used in programming. May be a value, variable, function, or data structure.</w:t>
              </w:r>
            </w:ins>
          </w:p>
        </w:tc>
      </w:tr>
      <w:tr w:rsidR="00D81197" w14:paraId="5EC68A28" w14:textId="77777777" w:rsidTr="00D81197">
        <w:trPr>
          <w:trHeight w:val="1610"/>
          <w:ins w:id="221" w:author="Subhapreet Patro" w:date="2024-05-05T13:44:00Z" w16du:dateUtc="2024-05-05T08:14:00Z"/>
        </w:trPr>
        <w:tc>
          <w:tcPr>
            <w:tcW w:w="2436" w:type="dxa"/>
            <w:tcPrChange w:id="222" w:author="Subhapreet Patro" w:date="2024-05-05T13:45:00Z" w16du:dateUtc="2024-05-05T08:15:00Z">
              <w:tcPr>
                <w:tcW w:w="4508" w:type="dxa"/>
              </w:tcPr>
            </w:tcPrChange>
          </w:tcPr>
          <w:p w14:paraId="6E4BFB45" w14:textId="47581B3F" w:rsidR="00D81197" w:rsidRPr="00D81197" w:rsidRDefault="00D81197" w:rsidP="00D81197">
            <w:pPr>
              <w:rPr>
                <w:ins w:id="223" w:author="Subhapreet Patro" w:date="2024-05-05T13:44:00Z" w16du:dateUtc="2024-05-05T08:14:00Z"/>
                <w:sz w:val="24"/>
                <w:szCs w:val="24"/>
                <w:rPrChange w:id="224" w:author="Subhapreet Patro" w:date="2024-05-05T13:45:00Z" w16du:dateUtc="2024-05-05T08:15:00Z">
                  <w:rPr>
                    <w:ins w:id="225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26" w:author="Subhapreet Patro" w:date="2024-05-05T13:45:00Z" w16du:dateUtc="2024-05-05T08:15:00Z">
              <w:r w:rsidRPr="00D81197">
                <w:rPr>
                  <w:sz w:val="24"/>
                  <w:szCs w:val="24"/>
                  <w:rPrChange w:id="227" w:author="Subhapreet Patro" w:date="2024-05-05T13:45:00Z" w16du:dateUtc="2024-05-05T08:15:00Z">
                    <w:rPr/>
                  </w:rPrChange>
                </w:rPr>
                <w:t>timestamp</w:t>
              </w:r>
            </w:ins>
          </w:p>
        </w:tc>
        <w:tc>
          <w:tcPr>
            <w:tcW w:w="6698" w:type="dxa"/>
            <w:tcPrChange w:id="228" w:author="Subhapreet Patro" w:date="2024-05-05T13:45:00Z" w16du:dateUtc="2024-05-05T08:15:00Z">
              <w:tcPr>
                <w:tcW w:w="4508" w:type="dxa"/>
              </w:tcPr>
            </w:tcPrChange>
          </w:tcPr>
          <w:p w14:paraId="73F37B1A" w14:textId="1A1A099F" w:rsidR="00D81197" w:rsidRPr="00D81197" w:rsidRDefault="00D81197" w:rsidP="00D81197">
            <w:pPr>
              <w:rPr>
                <w:ins w:id="229" w:author="Subhapreet Patro" w:date="2024-05-05T13:44:00Z" w16du:dateUtc="2024-05-05T08:14:00Z"/>
                <w:sz w:val="24"/>
                <w:szCs w:val="24"/>
                <w:rPrChange w:id="230" w:author="Subhapreet Patro" w:date="2024-05-05T13:45:00Z" w16du:dateUtc="2024-05-05T08:15:00Z">
                  <w:rPr>
                    <w:ins w:id="231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32" w:author="Subhapreet Patro" w:date="2024-05-05T13:45:00Z" w16du:dateUtc="2024-05-05T08:15:00Z">
              <w:r w:rsidRPr="00D81197">
                <w:rPr>
                  <w:sz w:val="24"/>
                  <w:szCs w:val="24"/>
                  <w:rPrChange w:id="233" w:author="Subhapreet Patro" w:date="2024-05-05T13:45:00Z" w16du:dateUtc="2024-05-05T08:15:00Z">
                    <w:rPr/>
                  </w:rPrChange>
                </w:rPr>
                <w:t xml:space="preserve">A </w:t>
              </w:r>
              <w:proofErr w:type="gramStart"/>
              <w:r w:rsidRPr="00D81197">
                <w:rPr>
                  <w:sz w:val="24"/>
                  <w:szCs w:val="24"/>
                  <w:rPrChange w:id="234" w:author="Subhapreet Patro" w:date="2024-05-05T13:45:00Z" w16du:dateUtc="2024-05-05T08:15:00Z">
                    <w:rPr/>
                  </w:rPrChange>
                </w:rPr>
                <w:t>64 bit</w:t>
              </w:r>
              <w:proofErr w:type="gramEnd"/>
              <w:r w:rsidRPr="00D81197">
                <w:rPr>
                  <w:sz w:val="24"/>
                  <w:szCs w:val="24"/>
                  <w:rPrChange w:id="235" w:author="Subhapreet Patro" w:date="2024-05-05T13:45:00Z" w16du:dateUtc="2024-05-05T08:15:00Z">
                    <w:rPr/>
                  </w:rPrChange>
                </w:rPr>
                <w:t xml:space="preserve"> value referring to a time and unique on a single "</w:t>
              </w:r>
              <w:proofErr w:type="spellStart"/>
              <w:r w:rsidRPr="00D81197">
                <w:rPr>
                  <w:sz w:val="24"/>
                  <w:szCs w:val="24"/>
                  <w:rPrChange w:id="236" w:author="Subhapreet Patro" w:date="2024-05-05T13:45:00Z" w16du:dateUtc="2024-05-05T08:15:00Z">
                    <w:rPr/>
                  </w:rPrChange>
                </w:rPr>
                <w:t>mongod</w:t>
              </w:r>
              <w:proofErr w:type="spellEnd"/>
              <w:r w:rsidRPr="00D81197">
                <w:rPr>
                  <w:sz w:val="24"/>
                  <w:szCs w:val="24"/>
                  <w:rPrChange w:id="237" w:author="Subhapreet Patro" w:date="2024-05-05T13:45:00Z" w16du:dateUtc="2024-05-05T08:15:00Z">
                    <w:rPr/>
                  </w:rPrChange>
                </w:rPr>
                <w:t>" instance. The first 32 bit of this value refers to seconds since the UTC January 1, 1970. And last 32 bits refer to the incrementing ordinal for operations within a given second.</w:t>
              </w:r>
            </w:ins>
          </w:p>
        </w:tc>
      </w:tr>
      <w:tr w:rsidR="00D81197" w14:paraId="0057B34F" w14:textId="77777777" w:rsidTr="00D81197">
        <w:trPr>
          <w:trHeight w:val="416"/>
          <w:ins w:id="238" w:author="Subhapreet Patro" w:date="2024-05-05T13:44:00Z" w16du:dateUtc="2024-05-05T08:14:00Z"/>
        </w:trPr>
        <w:tc>
          <w:tcPr>
            <w:tcW w:w="2436" w:type="dxa"/>
            <w:tcPrChange w:id="239" w:author="Subhapreet Patro" w:date="2024-05-05T13:45:00Z" w16du:dateUtc="2024-05-05T08:15:00Z">
              <w:tcPr>
                <w:tcW w:w="4508" w:type="dxa"/>
              </w:tcPr>
            </w:tcPrChange>
          </w:tcPr>
          <w:p w14:paraId="63DD2AE4" w14:textId="73EFCD82" w:rsidR="00D81197" w:rsidRPr="00D81197" w:rsidRDefault="00D81197" w:rsidP="00D81197">
            <w:pPr>
              <w:rPr>
                <w:ins w:id="240" w:author="Subhapreet Patro" w:date="2024-05-05T13:44:00Z" w16du:dateUtc="2024-05-05T08:14:00Z"/>
                <w:sz w:val="24"/>
                <w:szCs w:val="24"/>
                <w:rPrChange w:id="241" w:author="Subhapreet Patro" w:date="2024-05-05T13:45:00Z" w16du:dateUtc="2024-05-05T08:15:00Z">
                  <w:rPr>
                    <w:ins w:id="242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43" w:author="Subhapreet Patro" w:date="2024-05-05T13:45:00Z" w16du:dateUtc="2024-05-05T08:15:00Z">
              <w:r w:rsidRPr="00D81197">
                <w:rPr>
                  <w:sz w:val="24"/>
                  <w:szCs w:val="24"/>
                  <w:rPrChange w:id="244" w:author="Subhapreet Patro" w:date="2024-05-05T13:45:00Z" w16du:dateUtc="2024-05-05T08:15:00Z">
                    <w:rPr/>
                  </w:rPrChange>
                </w:rPr>
                <w:t>Internationalized Strings</w:t>
              </w:r>
            </w:ins>
          </w:p>
        </w:tc>
        <w:tc>
          <w:tcPr>
            <w:tcW w:w="6698" w:type="dxa"/>
            <w:tcPrChange w:id="245" w:author="Subhapreet Patro" w:date="2024-05-05T13:45:00Z" w16du:dateUtc="2024-05-05T08:15:00Z">
              <w:tcPr>
                <w:tcW w:w="4508" w:type="dxa"/>
              </w:tcPr>
            </w:tcPrChange>
          </w:tcPr>
          <w:p w14:paraId="36C36072" w14:textId="51ABEFA2" w:rsidR="00D81197" w:rsidRPr="00D81197" w:rsidRDefault="00D81197" w:rsidP="00D81197">
            <w:pPr>
              <w:rPr>
                <w:ins w:id="246" w:author="Subhapreet Patro" w:date="2024-05-05T13:44:00Z" w16du:dateUtc="2024-05-05T08:14:00Z"/>
                <w:sz w:val="24"/>
                <w:szCs w:val="24"/>
                <w:rPrChange w:id="247" w:author="Subhapreet Patro" w:date="2024-05-05T13:45:00Z" w16du:dateUtc="2024-05-05T08:15:00Z">
                  <w:rPr>
                    <w:ins w:id="248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49" w:author="Subhapreet Patro" w:date="2024-05-05T13:45:00Z" w16du:dateUtc="2024-05-05T08:15:00Z">
              <w:r w:rsidRPr="00D81197">
                <w:rPr>
                  <w:sz w:val="24"/>
                  <w:szCs w:val="24"/>
                  <w:rPrChange w:id="250" w:author="Subhapreet Patro" w:date="2024-05-05T13:45:00Z" w16du:dateUtc="2024-05-05T08:15:00Z">
                    <w:rPr/>
                  </w:rPrChange>
                </w:rPr>
                <w:t>UTF-8 for strings.</w:t>
              </w:r>
            </w:ins>
          </w:p>
        </w:tc>
      </w:tr>
      <w:tr w:rsidR="00D81197" w14:paraId="6EC8917E" w14:textId="77777777" w:rsidTr="00D81197">
        <w:trPr>
          <w:trHeight w:val="2424"/>
          <w:ins w:id="251" w:author="Subhapreet Patro" w:date="2024-05-05T13:44:00Z" w16du:dateUtc="2024-05-05T08:14:00Z"/>
        </w:trPr>
        <w:tc>
          <w:tcPr>
            <w:tcW w:w="2436" w:type="dxa"/>
            <w:tcPrChange w:id="252" w:author="Subhapreet Patro" w:date="2024-05-05T13:45:00Z" w16du:dateUtc="2024-05-05T08:15:00Z">
              <w:tcPr>
                <w:tcW w:w="4508" w:type="dxa"/>
              </w:tcPr>
            </w:tcPrChange>
          </w:tcPr>
          <w:p w14:paraId="7694DFE7" w14:textId="4C14F9FC" w:rsidR="00D81197" w:rsidRPr="00D81197" w:rsidRDefault="00D81197" w:rsidP="00D81197">
            <w:pPr>
              <w:rPr>
                <w:ins w:id="253" w:author="Subhapreet Patro" w:date="2024-05-05T13:44:00Z" w16du:dateUtc="2024-05-05T08:14:00Z"/>
                <w:sz w:val="24"/>
                <w:szCs w:val="24"/>
                <w:rPrChange w:id="254" w:author="Subhapreet Patro" w:date="2024-05-05T13:45:00Z" w16du:dateUtc="2024-05-05T08:15:00Z">
                  <w:rPr>
                    <w:ins w:id="255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56" w:author="Subhapreet Patro" w:date="2024-05-05T13:45:00Z" w16du:dateUtc="2024-05-05T08:15:00Z">
              <w:r w:rsidRPr="00D81197">
                <w:rPr>
                  <w:sz w:val="24"/>
                  <w:szCs w:val="24"/>
                  <w:rPrChange w:id="257" w:author="Subhapreet Patro" w:date="2024-05-05T13:45:00Z" w16du:dateUtc="2024-05-05T08:15:00Z">
                    <w:rPr/>
                  </w:rPrChange>
                </w:rPr>
                <w:t>Object IDs</w:t>
              </w:r>
            </w:ins>
          </w:p>
        </w:tc>
        <w:tc>
          <w:tcPr>
            <w:tcW w:w="6698" w:type="dxa"/>
            <w:tcPrChange w:id="258" w:author="Subhapreet Patro" w:date="2024-05-05T13:45:00Z" w16du:dateUtc="2024-05-05T08:15:00Z">
              <w:tcPr>
                <w:tcW w:w="4508" w:type="dxa"/>
              </w:tcPr>
            </w:tcPrChange>
          </w:tcPr>
          <w:p w14:paraId="485E9009" w14:textId="5BC7141C" w:rsidR="00D81197" w:rsidRPr="00D81197" w:rsidRDefault="00D81197" w:rsidP="00D81197">
            <w:pPr>
              <w:rPr>
                <w:ins w:id="259" w:author="Subhapreet Patro" w:date="2024-05-05T13:44:00Z" w16du:dateUtc="2024-05-05T08:14:00Z"/>
                <w:sz w:val="24"/>
                <w:szCs w:val="24"/>
                <w:rPrChange w:id="260" w:author="Subhapreet Patro" w:date="2024-05-05T13:45:00Z" w16du:dateUtc="2024-05-05T08:15:00Z">
                  <w:rPr>
                    <w:ins w:id="261" w:author="Subhapreet Patro" w:date="2024-05-05T13:44:00Z" w16du:dateUtc="2024-05-05T08:14:00Z"/>
                    <w:sz w:val="28"/>
                    <w:szCs w:val="28"/>
                  </w:rPr>
                </w:rPrChange>
              </w:rPr>
            </w:pPr>
            <w:ins w:id="262" w:author="Subhapreet Patro" w:date="2024-05-05T13:45:00Z" w16du:dateUtc="2024-05-05T08:15:00Z">
              <w:r w:rsidRPr="00D81197">
                <w:rPr>
                  <w:sz w:val="24"/>
                  <w:szCs w:val="24"/>
                  <w:rPrChange w:id="263" w:author="Subhapreet Patro" w:date="2024-05-05T13:45:00Z" w16du:dateUtc="2024-05-05T08:15:00Z">
                    <w:rPr/>
                  </w:rPrChange>
                </w:rPr>
                <w:t xml:space="preserve">Every MongoDB object or document must have an Object ID which is unique. This is a </w:t>
              </w:r>
              <w:proofErr w:type="gramStart"/>
              <w:r w:rsidRPr="00D81197">
                <w:rPr>
                  <w:sz w:val="24"/>
                  <w:szCs w:val="24"/>
                  <w:rPrChange w:id="264" w:author="Subhapreet Patro" w:date="2024-05-05T13:45:00Z" w16du:dateUtc="2024-05-05T08:15:00Z">
                    <w:rPr/>
                  </w:rPrChange>
                </w:rPr>
                <w:t>BSON(</w:t>
              </w:r>
              <w:proofErr w:type="gramEnd"/>
              <w:r w:rsidRPr="00D81197">
                <w:rPr>
                  <w:sz w:val="24"/>
                  <w:szCs w:val="24"/>
                  <w:rPrChange w:id="265" w:author="Subhapreet Patro" w:date="2024-05-05T13:45:00Z" w16du:dateUtc="2024-05-05T08:15:00Z">
                    <w:rPr/>
                  </w:rPrChange>
                </w:rPr>
                <w:t>Binary JavaScript Object Notation, which is the binary interpretation of JSON) object id, a 12-byte binary value which has a very rare chance of getting duplicated. This id consists of a 4-byte timestamp (seconds since epoch), a 3-byte machine id, a 2-byte process id, and a 3-byte counter.</w:t>
              </w:r>
            </w:ins>
          </w:p>
        </w:tc>
      </w:tr>
    </w:tbl>
    <w:p w14:paraId="0454C5A6" w14:textId="77777777" w:rsidR="00D81197" w:rsidRDefault="00D81197" w:rsidP="00D81197">
      <w:pPr>
        <w:rPr>
          <w:ins w:id="266" w:author="Subhapreet Patro" w:date="2024-05-05T13:45:00Z" w16du:dateUtc="2024-05-05T08:15:00Z"/>
          <w:sz w:val="28"/>
          <w:szCs w:val="28"/>
        </w:rPr>
      </w:pPr>
    </w:p>
    <w:p w14:paraId="220EB600" w14:textId="271F3158" w:rsidR="00D81197" w:rsidRPr="00D81197" w:rsidRDefault="00D81197" w:rsidP="00D81197">
      <w:pPr>
        <w:rPr>
          <w:ins w:id="267" w:author="Subhapreet Patro" w:date="2024-05-05T13:43:00Z" w16du:dateUtc="2024-05-05T08:13:00Z"/>
          <w:b/>
          <w:bCs/>
          <w:sz w:val="28"/>
          <w:szCs w:val="28"/>
          <w:u w:val="single"/>
          <w:rPrChange w:id="268" w:author="Subhapreet Patro" w:date="2024-05-05T13:46:00Z" w16du:dateUtc="2024-05-05T08:16:00Z">
            <w:rPr>
              <w:ins w:id="269" w:author="Subhapreet Patro" w:date="2024-05-05T13:43:00Z" w16du:dateUtc="2024-05-05T08:13:00Z"/>
            </w:rPr>
          </w:rPrChange>
        </w:rPr>
      </w:pPr>
      <w:ins w:id="270" w:author="Subhapreet Patro" w:date="2024-05-05T13:46:00Z" w16du:dateUtc="2024-05-05T08:16:00Z">
        <w:r w:rsidRPr="00D81197">
          <w:rPr>
            <w:b/>
            <w:bCs/>
            <w:sz w:val="28"/>
            <w:szCs w:val="28"/>
            <w:u w:val="single"/>
            <w:rPrChange w:id="271" w:author="Subhapreet Patro" w:date="2024-05-05T13:46:00Z" w16du:dateUtc="2024-05-05T08:16:00Z">
              <w:rPr>
                <w:sz w:val="28"/>
                <w:szCs w:val="28"/>
              </w:rPr>
            </w:rPrChange>
          </w:rPr>
          <w:t>Collections:</w:t>
        </w:r>
      </w:ins>
    </w:p>
    <w:p w14:paraId="27E480BA" w14:textId="466C928A" w:rsidR="00D81197" w:rsidRPr="00D81197" w:rsidRDefault="00D81197" w:rsidP="00D81197">
      <w:pPr>
        <w:pStyle w:val="ListParagraph"/>
        <w:numPr>
          <w:ilvl w:val="0"/>
          <w:numId w:val="3"/>
        </w:numPr>
        <w:rPr>
          <w:ins w:id="272" w:author="Subhapreet Patro" w:date="2024-05-05T13:46:00Z" w16du:dateUtc="2024-05-05T08:16:00Z"/>
          <w:sz w:val="28"/>
          <w:szCs w:val="28"/>
          <w:rPrChange w:id="273" w:author="Subhapreet Patro" w:date="2024-05-05T13:46:00Z" w16du:dateUtc="2024-05-05T08:16:00Z">
            <w:rPr>
              <w:ins w:id="274" w:author="Subhapreet Patro" w:date="2024-05-05T13:46:00Z" w16du:dateUtc="2024-05-05T08:16:00Z"/>
            </w:rPr>
          </w:rPrChange>
        </w:rPr>
        <w:pPrChange w:id="275" w:author="Subhapreet Patro" w:date="2024-05-05T13:46:00Z" w16du:dateUtc="2024-05-05T08:16:00Z">
          <w:pPr/>
        </w:pPrChange>
      </w:pPr>
      <w:ins w:id="276" w:author="Subhapreet Patro" w:date="2024-05-05T13:46:00Z" w16du:dateUtc="2024-05-05T08:16:00Z">
        <w:r w:rsidRPr="00D81197">
          <w:rPr>
            <w:sz w:val="28"/>
            <w:szCs w:val="28"/>
            <w:rPrChange w:id="277" w:author="Subhapreet Patro" w:date="2024-05-05T13:46:00Z" w16du:dateUtc="2024-05-05T08:16:00Z">
              <w:rPr/>
            </w:rPrChange>
          </w:rPr>
          <w:t>A collection may store a number of documents. A collection is analogous to a table of an RDBMS.</w:t>
        </w:r>
      </w:ins>
    </w:p>
    <w:p w14:paraId="05133330" w14:textId="52DF43D0" w:rsidR="00D81197" w:rsidRPr="00D81197" w:rsidRDefault="00D81197" w:rsidP="00D81197">
      <w:pPr>
        <w:pStyle w:val="ListParagraph"/>
        <w:numPr>
          <w:ilvl w:val="0"/>
          <w:numId w:val="3"/>
        </w:numPr>
        <w:rPr>
          <w:ins w:id="278" w:author="Subhapreet Patro" w:date="2024-05-05T13:46:00Z" w16du:dateUtc="2024-05-05T08:16:00Z"/>
          <w:sz w:val="28"/>
          <w:szCs w:val="28"/>
          <w:rPrChange w:id="279" w:author="Subhapreet Patro" w:date="2024-05-05T13:46:00Z" w16du:dateUtc="2024-05-05T08:16:00Z">
            <w:rPr>
              <w:ins w:id="280" w:author="Subhapreet Patro" w:date="2024-05-05T13:46:00Z" w16du:dateUtc="2024-05-05T08:16:00Z"/>
            </w:rPr>
          </w:rPrChange>
        </w:rPr>
        <w:pPrChange w:id="281" w:author="Subhapreet Patro" w:date="2024-05-05T13:46:00Z" w16du:dateUtc="2024-05-05T08:16:00Z">
          <w:pPr/>
        </w:pPrChange>
      </w:pPr>
      <w:ins w:id="282" w:author="Subhapreet Patro" w:date="2024-05-05T13:46:00Z" w16du:dateUtc="2024-05-05T08:16:00Z">
        <w:r w:rsidRPr="00D81197">
          <w:rPr>
            <w:sz w:val="28"/>
            <w:szCs w:val="28"/>
            <w:rPrChange w:id="283" w:author="Subhapreet Patro" w:date="2024-05-05T13:46:00Z" w16du:dateUtc="2024-05-05T08:16:00Z">
              <w:rPr/>
            </w:rPrChange>
          </w:rPr>
          <w:t xml:space="preserve">A collection may store documents those who are not same in structure. This is possible because MongoDB is a Schema-free database. In a relational database like MySQL, a schema defines the organization / structure of data in a database. MongoDB does not require such a set of formula defining structure of data. So, it is quite possible to store documents of varying structures in a collection. Practically, you don't need to define a column and </w:t>
        </w:r>
        <w:proofErr w:type="gramStart"/>
        <w:r w:rsidRPr="00D81197">
          <w:rPr>
            <w:sz w:val="28"/>
            <w:szCs w:val="28"/>
            <w:rPrChange w:id="284" w:author="Subhapreet Patro" w:date="2024-05-05T13:46:00Z" w16du:dateUtc="2024-05-05T08:16:00Z">
              <w:rPr/>
            </w:rPrChange>
          </w:rPr>
          <w:t>it's</w:t>
        </w:r>
        <w:proofErr w:type="gramEnd"/>
        <w:r w:rsidRPr="00D81197">
          <w:rPr>
            <w:sz w:val="28"/>
            <w:szCs w:val="28"/>
            <w:rPrChange w:id="285" w:author="Subhapreet Patro" w:date="2024-05-05T13:46:00Z" w16du:dateUtc="2024-05-05T08:16:00Z">
              <w:rPr/>
            </w:rPrChange>
          </w:rPr>
          <w:t xml:space="preserve"> datatype unlike in RDBMS, while working with MongoDB.</w:t>
        </w:r>
      </w:ins>
    </w:p>
    <w:p w14:paraId="585D1551" w14:textId="4C9F7235" w:rsidR="00D81197" w:rsidRDefault="00D81197" w:rsidP="00D81197">
      <w:pPr>
        <w:pStyle w:val="ListParagraph"/>
        <w:numPr>
          <w:ilvl w:val="0"/>
          <w:numId w:val="3"/>
        </w:numPr>
        <w:rPr>
          <w:ins w:id="286" w:author="Subhapreet Patro" w:date="2024-05-05T13:46:00Z" w16du:dateUtc="2024-05-05T08:16:00Z"/>
          <w:sz w:val="28"/>
          <w:szCs w:val="28"/>
        </w:rPr>
      </w:pPr>
      <w:ins w:id="287" w:author="Subhapreet Patro" w:date="2024-05-05T13:46:00Z" w16du:dateUtc="2024-05-05T08:16:00Z">
        <w:r w:rsidRPr="00D81197">
          <w:rPr>
            <w:sz w:val="28"/>
            <w:szCs w:val="28"/>
            <w:rPrChange w:id="288" w:author="Subhapreet Patro" w:date="2024-05-05T13:46:00Z" w16du:dateUtc="2024-05-05T08:16:00Z">
              <w:rPr/>
            </w:rPrChange>
          </w:rPr>
          <w:t>In the following code, it is shown that two MongoDB documents, belongs to same collection, storing data of different structures.</w:t>
        </w:r>
      </w:ins>
    </w:p>
    <w:p w14:paraId="4B5D1FBA" w14:textId="78B01945" w:rsidR="00D81197" w:rsidRDefault="00D81197" w:rsidP="00D81197">
      <w:pPr>
        <w:rPr>
          <w:ins w:id="289" w:author="Subhapreet Patro" w:date="2024-05-05T13:48:00Z" w16du:dateUtc="2024-05-05T08:18:00Z"/>
          <w:sz w:val="28"/>
          <w:szCs w:val="28"/>
        </w:rPr>
      </w:pPr>
      <w:ins w:id="290" w:author="Subhapreet Patro" w:date="2024-05-05T13:48:00Z" w16du:dateUtc="2024-05-05T08:18:00Z">
        <w:r>
          <w:rPr>
            <w:noProof/>
          </w:rPr>
          <w:lastRenderedPageBreak/>
          <w:drawing>
            <wp:inline distT="0" distB="0" distL="0" distR="0" wp14:anchorId="2BA7936F" wp14:editId="6D226258">
              <wp:extent cx="6304661" cy="586740"/>
              <wp:effectExtent l="0" t="0" r="1270" b="3810"/>
              <wp:docPr id="149088319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12967" cy="5875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76936A" w14:textId="0AD72062" w:rsidR="00D81197" w:rsidRPr="00D81197" w:rsidRDefault="00D81197" w:rsidP="00D81197">
      <w:pPr>
        <w:pStyle w:val="ListParagraph"/>
        <w:numPr>
          <w:ilvl w:val="0"/>
          <w:numId w:val="4"/>
        </w:numPr>
        <w:rPr>
          <w:ins w:id="291" w:author="Subhapreet Patro" w:date="2024-05-05T13:48:00Z" w16du:dateUtc="2024-05-05T08:18:00Z"/>
          <w:sz w:val="28"/>
          <w:szCs w:val="28"/>
          <w:rPrChange w:id="292" w:author="Subhapreet Patro" w:date="2024-05-05T13:52:00Z" w16du:dateUtc="2024-05-05T08:22:00Z">
            <w:rPr>
              <w:ins w:id="293" w:author="Subhapreet Patro" w:date="2024-05-05T13:48:00Z" w16du:dateUtc="2024-05-05T08:18:00Z"/>
            </w:rPr>
          </w:rPrChange>
        </w:rPr>
        <w:pPrChange w:id="294" w:author="Subhapreet Patro" w:date="2024-05-05T13:52:00Z" w16du:dateUtc="2024-05-05T08:22:00Z">
          <w:pPr/>
        </w:pPrChange>
      </w:pPr>
      <w:ins w:id="295" w:author="Subhapreet Patro" w:date="2024-05-05T13:48:00Z" w16du:dateUtc="2024-05-05T08:18:00Z">
        <w:r w:rsidRPr="00D81197">
          <w:rPr>
            <w:sz w:val="28"/>
            <w:szCs w:val="28"/>
          </w:rPr>
          <w:t>A collection is created, when the first document is inserted.</w:t>
        </w:r>
      </w:ins>
    </w:p>
    <w:p w14:paraId="54B0F95C" w14:textId="0879F3E5" w:rsidR="00D81197" w:rsidRPr="00D81197" w:rsidRDefault="00D81197" w:rsidP="00D81197">
      <w:pPr>
        <w:pStyle w:val="ListParagraph"/>
        <w:numPr>
          <w:ilvl w:val="0"/>
          <w:numId w:val="4"/>
        </w:numPr>
        <w:rPr>
          <w:ins w:id="296" w:author="Subhapreet Patro" w:date="2024-05-05T13:51:00Z" w16du:dateUtc="2024-05-05T08:21:00Z"/>
          <w:sz w:val="28"/>
          <w:szCs w:val="28"/>
          <w:rPrChange w:id="297" w:author="Subhapreet Patro" w:date="2024-05-05T13:52:00Z" w16du:dateUtc="2024-05-05T08:22:00Z">
            <w:rPr>
              <w:ins w:id="298" w:author="Subhapreet Patro" w:date="2024-05-05T13:51:00Z" w16du:dateUtc="2024-05-05T08:21:00Z"/>
            </w:rPr>
          </w:rPrChange>
        </w:rPr>
        <w:pPrChange w:id="299" w:author="Subhapreet Patro" w:date="2024-05-05T13:52:00Z" w16du:dateUtc="2024-05-05T08:22:00Z">
          <w:pPr/>
        </w:pPrChange>
      </w:pPr>
      <w:ins w:id="300" w:author="Subhapreet Patro" w:date="2024-05-05T13:51:00Z" w16du:dateUtc="2024-05-05T08:21:00Z">
        <w:r w:rsidRPr="00D81197">
          <w:rPr>
            <w:sz w:val="28"/>
            <w:szCs w:val="28"/>
            <w:rPrChange w:id="301" w:author="Subhapreet Patro" w:date="2024-05-05T13:52:00Z" w16du:dateUtc="2024-05-05T08:22:00Z">
              <w:rPr/>
            </w:rPrChange>
          </w:rPr>
          <w:t>Collection names must begin with letters or an underscore.</w:t>
        </w:r>
      </w:ins>
    </w:p>
    <w:p w14:paraId="581D18B9" w14:textId="4956DDAB" w:rsidR="00D81197" w:rsidRPr="00D81197" w:rsidRDefault="00D81197" w:rsidP="00D81197">
      <w:pPr>
        <w:pStyle w:val="ListParagraph"/>
        <w:numPr>
          <w:ilvl w:val="0"/>
          <w:numId w:val="4"/>
        </w:numPr>
        <w:rPr>
          <w:ins w:id="302" w:author="Subhapreet Patro" w:date="2024-05-05T13:51:00Z" w16du:dateUtc="2024-05-05T08:21:00Z"/>
          <w:sz w:val="28"/>
          <w:szCs w:val="28"/>
          <w:rPrChange w:id="303" w:author="Subhapreet Patro" w:date="2024-05-05T13:52:00Z" w16du:dateUtc="2024-05-05T08:22:00Z">
            <w:rPr>
              <w:ins w:id="304" w:author="Subhapreet Patro" w:date="2024-05-05T13:51:00Z" w16du:dateUtc="2024-05-05T08:21:00Z"/>
            </w:rPr>
          </w:rPrChange>
        </w:rPr>
        <w:pPrChange w:id="305" w:author="Subhapreet Patro" w:date="2024-05-05T13:52:00Z" w16du:dateUtc="2024-05-05T08:22:00Z">
          <w:pPr/>
        </w:pPrChange>
      </w:pPr>
      <w:ins w:id="306" w:author="Subhapreet Patro" w:date="2024-05-05T13:51:00Z" w16du:dateUtc="2024-05-05T08:21:00Z">
        <w:r w:rsidRPr="00D81197">
          <w:rPr>
            <w:sz w:val="28"/>
            <w:szCs w:val="28"/>
            <w:rPrChange w:id="307" w:author="Subhapreet Patro" w:date="2024-05-05T13:52:00Z" w16du:dateUtc="2024-05-05T08:22:00Z">
              <w:rPr/>
            </w:rPrChange>
          </w:rPr>
          <w:t>A Collection name may contain numbers.</w:t>
        </w:r>
      </w:ins>
    </w:p>
    <w:p w14:paraId="120827B2" w14:textId="29097425" w:rsidR="00D81197" w:rsidRPr="00D81197" w:rsidRDefault="00D81197" w:rsidP="00D81197">
      <w:pPr>
        <w:pStyle w:val="ListParagraph"/>
        <w:numPr>
          <w:ilvl w:val="0"/>
          <w:numId w:val="4"/>
        </w:numPr>
        <w:rPr>
          <w:ins w:id="308" w:author="Subhapreet Patro" w:date="2024-05-05T13:51:00Z" w16du:dateUtc="2024-05-05T08:21:00Z"/>
          <w:sz w:val="28"/>
          <w:szCs w:val="28"/>
          <w:rPrChange w:id="309" w:author="Subhapreet Patro" w:date="2024-05-05T13:52:00Z" w16du:dateUtc="2024-05-05T08:22:00Z">
            <w:rPr>
              <w:ins w:id="310" w:author="Subhapreet Patro" w:date="2024-05-05T13:51:00Z" w16du:dateUtc="2024-05-05T08:21:00Z"/>
            </w:rPr>
          </w:rPrChange>
        </w:rPr>
        <w:pPrChange w:id="311" w:author="Subhapreet Patro" w:date="2024-05-05T13:52:00Z" w16du:dateUtc="2024-05-05T08:22:00Z">
          <w:pPr/>
        </w:pPrChange>
      </w:pPr>
      <w:ins w:id="312" w:author="Subhapreet Patro" w:date="2024-05-05T13:51:00Z" w16du:dateUtc="2024-05-05T08:21:00Z">
        <w:r w:rsidRPr="00D81197">
          <w:rPr>
            <w:sz w:val="28"/>
            <w:szCs w:val="28"/>
            <w:rPrChange w:id="313" w:author="Subhapreet Patro" w:date="2024-05-05T13:52:00Z" w16du:dateUtc="2024-05-05T08:22:00Z">
              <w:rPr/>
            </w:rPrChange>
          </w:rPr>
          <w:t>You can't use "$" character within the name of a collection. "$" is reserved.</w:t>
        </w:r>
      </w:ins>
    </w:p>
    <w:p w14:paraId="1858A42A" w14:textId="070C6C83" w:rsidR="00D81197" w:rsidRPr="00D81197" w:rsidRDefault="00D81197" w:rsidP="00D81197">
      <w:pPr>
        <w:pStyle w:val="ListParagraph"/>
        <w:numPr>
          <w:ilvl w:val="0"/>
          <w:numId w:val="4"/>
        </w:numPr>
        <w:rPr>
          <w:ins w:id="314" w:author="Subhapreet Patro" w:date="2024-05-05T13:51:00Z" w16du:dateUtc="2024-05-05T08:21:00Z"/>
          <w:sz w:val="28"/>
          <w:szCs w:val="28"/>
          <w:rPrChange w:id="315" w:author="Subhapreet Patro" w:date="2024-05-05T13:52:00Z" w16du:dateUtc="2024-05-05T08:22:00Z">
            <w:rPr>
              <w:ins w:id="316" w:author="Subhapreet Patro" w:date="2024-05-05T13:51:00Z" w16du:dateUtc="2024-05-05T08:21:00Z"/>
            </w:rPr>
          </w:rPrChange>
        </w:rPr>
        <w:pPrChange w:id="317" w:author="Subhapreet Patro" w:date="2024-05-05T13:52:00Z" w16du:dateUtc="2024-05-05T08:22:00Z">
          <w:pPr/>
        </w:pPrChange>
      </w:pPr>
      <w:ins w:id="318" w:author="Subhapreet Patro" w:date="2024-05-05T13:51:00Z" w16du:dateUtc="2024-05-05T08:21:00Z">
        <w:r w:rsidRPr="00D81197">
          <w:rPr>
            <w:sz w:val="28"/>
            <w:szCs w:val="28"/>
            <w:rPrChange w:id="319" w:author="Subhapreet Patro" w:date="2024-05-05T13:52:00Z" w16du:dateUtc="2024-05-05T08:22:00Z">
              <w:rPr/>
            </w:rPrChange>
          </w:rPr>
          <w:t>A Collection name must not exceed 128 characters. It will be nice if you keep it within 80/90 characters.</w:t>
        </w:r>
      </w:ins>
    </w:p>
    <w:p w14:paraId="2F9DAEE1" w14:textId="3E3CB2C2" w:rsidR="00D81197" w:rsidRPr="00D81197" w:rsidRDefault="00D81197" w:rsidP="00D81197">
      <w:pPr>
        <w:pStyle w:val="ListParagraph"/>
        <w:numPr>
          <w:ilvl w:val="0"/>
          <w:numId w:val="4"/>
        </w:numPr>
        <w:rPr>
          <w:ins w:id="320" w:author="Subhapreet Patro" w:date="2024-05-05T13:51:00Z" w16du:dateUtc="2024-05-05T08:21:00Z"/>
          <w:sz w:val="28"/>
          <w:szCs w:val="28"/>
          <w:rPrChange w:id="321" w:author="Subhapreet Patro" w:date="2024-05-05T13:52:00Z" w16du:dateUtc="2024-05-05T08:22:00Z">
            <w:rPr>
              <w:ins w:id="322" w:author="Subhapreet Patro" w:date="2024-05-05T13:51:00Z" w16du:dateUtc="2024-05-05T08:21:00Z"/>
            </w:rPr>
          </w:rPrChange>
        </w:rPr>
        <w:pPrChange w:id="323" w:author="Subhapreet Patro" w:date="2024-05-05T13:52:00Z" w16du:dateUtc="2024-05-05T08:22:00Z">
          <w:pPr/>
        </w:pPrChange>
      </w:pPr>
      <w:ins w:id="324" w:author="Subhapreet Patro" w:date="2024-05-05T13:51:00Z" w16du:dateUtc="2024-05-05T08:21:00Z">
        <w:r w:rsidRPr="00D81197">
          <w:rPr>
            <w:sz w:val="28"/>
            <w:szCs w:val="28"/>
            <w:rPrChange w:id="325" w:author="Subhapreet Patro" w:date="2024-05-05T13:52:00Z" w16du:dateUtc="2024-05-05T08:22:00Z">
              <w:rPr/>
            </w:rPrChange>
          </w:rPr>
          <w:t xml:space="preserve">Using a "." (dot) notation, collections can be organized in named groups. For example, </w:t>
        </w:r>
        <w:proofErr w:type="spellStart"/>
        <w:r w:rsidRPr="00D81197">
          <w:rPr>
            <w:sz w:val="28"/>
            <w:szCs w:val="28"/>
            <w:rPrChange w:id="326" w:author="Subhapreet Patro" w:date="2024-05-05T13:52:00Z" w16du:dateUtc="2024-05-05T08:22:00Z">
              <w:rPr/>
            </w:rPrChange>
          </w:rPr>
          <w:t>tutorials.php</w:t>
        </w:r>
        <w:proofErr w:type="spellEnd"/>
        <w:r w:rsidRPr="00D81197">
          <w:rPr>
            <w:sz w:val="28"/>
            <w:szCs w:val="28"/>
            <w:rPrChange w:id="327" w:author="Subhapreet Patro" w:date="2024-05-05T13:52:00Z" w16du:dateUtc="2024-05-05T08:22:00Z">
              <w:rPr/>
            </w:rPrChange>
          </w:rPr>
          <w:t xml:space="preserve"> and </w:t>
        </w:r>
        <w:proofErr w:type="spellStart"/>
        <w:proofErr w:type="gramStart"/>
        <w:r w:rsidRPr="00D81197">
          <w:rPr>
            <w:sz w:val="28"/>
            <w:szCs w:val="28"/>
            <w:rPrChange w:id="328" w:author="Subhapreet Patro" w:date="2024-05-05T13:52:00Z" w16du:dateUtc="2024-05-05T08:22:00Z">
              <w:rPr/>
            </w:rPrChange>
          </w:rPr>
          <w:t>tutorials.javascript</w:t>
        </w:r>
        <w:proofErr w:type="spellEnd"/>
        <w:proofErr w:type="gramEnd"/>
        <w:r w:rsidRPr="00D81197">
          <w:rPr>
            <w:sz w:val="28"/>
            <w:szCs w:val="28"/>
            <w:rPrChange w:id="329" w:author="Subhapreet Patro" w:date="2024-05-05T13:52:00Z" w16du:dateUtc="2024-05-05T08:22:00Z">
              <w:rPr/>
            </w:rPrChange>
          </w:rPr>
          <w:t xml:space="preserve"> both belong to tutorials. This mechanism is called as collection namespace which is for user primarily. Databases don't have much to do with it.</w:t>
        </w:r>
      </w:ins>
    </w:p>
    <w:p w14:paraId="36D9B220" w14:textId="5C5ED7BC" w:rsidR="00D81197" w:rsidRDefault="00D81197" w:rsidP="00D81197">
      <w:pPr>
        <w:pStyle w:val="ListParagraph"/>
        <w:numPr>
          <w:ilvl w:val="0"/>
          <w:numId w:val="4"/>
        </w:numPr>
        <w:rPr>
          <w:ins w:id="330" w:author="Subhapreet Patro" w:date="2024-05-05T13:52:00Z" w16du:dateUtc="2024-05-05T08:22:00Z"/>
          <w:sz w:val="28"/>
          <w:szCs w:val="28"/>
        </w:rPr>
      </w:pPr>
      <w:ins w:id="331" w:author="Subhapreet Patro" w:date="2024-05-05T13:51:00Z" w16du:dateUtc="2024-05-05T08:21:00Z">
        <w:r w:rsidRPr="00D81197">
          <w:rPr>
            <w:sz w:val="28"/>
            <w:szCs w:val="28"/>
            <w:rPrChange w:id="332" w:author="Subhapreet Patro" w:date="2024-05-05T13:52:00Z" w16du:dateUtc="2024-05-05T08:22:00Z">
              <w:rPr/>
            </w:rPrChange>
          </w:rPr>
          <w:t>Following is how to use it programmatically:</w:t>
        </w:r>
      </w:ins>
    </w:p>
    <w:p w14:paraId="7C659706" w14:textId="474A5487" w:rsidR="00D81197" w:rsidRDefault="00D81197" w:rsidP="00D81197">
      <w:pPr>
        <w:rPr>
          <w:ins w:id="333" w:author="Subhapreet Patro" w:date="2024-05-05T13:59:00Z" w16du:dateUtc="2024-05-05T08:29:00Z"/>
          <w:sz w:val="28"/>
          <w:szCs w:val="28"/>
        </w:rPr>
      </w:pPr>
      <w:ins w:id="334" w:author="Subhapreet Patro" w:date="2024-05-05T13:52:00Z" w16du:dateUtc="2024-05-05T08:22:00Z">
        <w:r w:rsidRPr="00D81197">
          <w:rPr>
            <w:sz w:val="28"/>
            <w:szCs w:val="28"/>
          </w:rPr>
          <w:drawing>
            <wp:inline distT="0" distB="0" distL="0" distR="0" wp14:anchorId="09999404" wp14:editId="7E7B6925">
              <wp:extent cx="5564981" cy="289560"/>
              <wp:effectExtent l="0" t="0" r="0" b="0"/>
              <wp:docPr id="151301159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13011595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0715" cy="2898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7940A9" w14:textId="77777777" w:rsidR="006E4558" w:rsidRDefault="006E4558" w:rsidP="00D81197">
      <w:pPr>
        <w:rPr>
          <w:ins w:id="335" w:author="Subhapreet Patro" w:date="2024-05-05T13:59:00Z" w16du:dateUtc="2024-05-05T08:29:00Z"/>
          <w:sz w:val="28"/>
          <w:szCs w:val="28"/>
        </w:rPr>
      </w:pPr>
    </w:p>
    <w:p w14:paraId="007CE5E8" w14:textId="3AEA0CFE" w:rsidR="006E4558" w:rsidRPr="006E4558" w:rsidRDefault="006E4558" w:rsidP="00D81197">
      <w:pPr>
        <w:rPr>
          <w:ins w:id="336" w:author="Subhapreet Patro" w:date="2024-05-05T13:48:00Z" w16du:dateUtc="2024-05-05T08:18:00Z"/>
          <w:b/>
          <w:bCs/>
          <w:sz w:val="28"/>
          <w:szCs w:val="28"/>
          <w:u w:val="single"/>
          <w:rPrChange w:id="337" w:author="Subhapreet Patro" w:date="2024-05-05T13:59:00Z" w16du:dateUtc="2024-05-05T08:29:00Z">
            <w:rPr>
              <w:ins w:id="338" w:author="Subhapreet Patro" w:date="2024-05-05T13:48:00Z" w16du:dateUtc="2024-05-05T08:18:00Z"/>
            </w:rPr>
          </w:rPrChange>
        </w:rPr>
      </w:pPr>
      <w:ins w:id="339" w:author="Subhapreet Patro" w:date="2024-05-05T13:59:00Z" w16du:dateUtc="2024-05-05T08:29:00Z">
        <w:r w:rsidRPr="006E4558">
          <w:rPr>
            <w:b/>
            <w:bCs/>
            <w:sz w:val="28"/>
            <w:szCs w:val="28"/>
            <w:u w:val="single"/>
            <w:rPrChange w:id="340" w:author="Subhapreet Patro" w:date="2024-05-05T13:59:00Z" w16du:dateUtc="2024-05-05T08:29:00Z">
              <w:rPr>
                <w:sz w:val="28"/>
                <w:szCs w:val="28"/>
              </w:rPr>
            </w:rPrChange>
          </w:rPr>
          <w:t>Creating a Collection:</w:t>
        </w:r>
      </w:ins>
    </w:p>
    <w:p w14:paraId="5AF5B13E" w14:textId="307DA52F" w:rsidR="006E4558" w:rsidRDefault="006E4558" w:rsidP="00D81197">
      <w:pPr>
        <w:rPr>
          <w:ins w:id="341" w:author="Subhapreet Patro" w:date="2024-05-05T14:00:00Z" w16du:dateUtc="2024-05-05T08:30:00Z"/>
          <w:sz w:val="28"/>
          <w:szCs w:val="28"/>
        </w:rPr>
      </w:pPr>
      <w:ins w:id="342" w:author="Subhapreet Patro" w:date="2024-05-05T14:00:00Z" w16du:dateUtc="2024-05-05T08:30:00Z">
        <w:r w:rsidRPr="006E4558">
          <w:rPr>
            <w:sz w:val="28"/>
            <w:szCs w:val="28"/>
          </w:rPr>
          <w:t xml:space="preserve">To create a collection in MongoDB, you use the </w:t>
        </w:r>
        <w:r>
          <w:rPr>
            <w:sz w:val="28"/>
            <w:szCs w:val="28"/>
          </w:rPr>
          <w:t>“</w:t>
        </w:r>
        <w:proofErr w:type="spellStart"/>
        <w:proofErr w:type="gramStart"/>
        <w:r w:rsidRPr="006E4558">
          <w:rPr>
            <w:sz w:val="28"/>
            <w:szCs w:val="28"/>
          </w:rPr>
          <w:t>db.createCollection</w:t>
        </w:r>
        <w:proofErr w:type="spellEnd"/>
        <w:proofErr w:type="gramEnd"/>
        <w:r w:rsidRPr="006E4558">
          <w:rPr>
            <w:sz w:val="28"/>
            <w:szCs w:val="28"/>
          </w:rPr>
          <w:t>()</w:t>
        </w:r>
        <w:r>
          <w:rPr>
            <w:sz w:val="28"/>
            <w:szCs w:val="28"/>
          </w:rPr>
          <w:t xml:space="preserve">” </w:t>
        </w:r>
        <w:r w:rsidRPr="006E4558">
          <w:rPr>
            <w:sz w:val="28"/>
            <w:szCs w:val="28"/>
          </w:rPr>
          <w:t>method.</w:t>
        </w:r>
      </w:ins>
    </w:p>
    <w:p w14:paraId="03D6986C" w14:textId="6E7D8C42" w:rsidR="006E4558" w:rsidRPr="006E4558" w:rsidRDefault="006E4558" w:rsidP="00D81197">
      <w:pPr>
        <w:rPr>
          <w:ins w:id="343" w:author="Subhapreet Patro" w:date="2024-05-05T13:53:00Z" w16du:dateUtc="2024-05-05T08:23:00Z"/>
          <w:sz w:val="28"/>
          <w:szCs w:val="28"/>
          <w:u w:val="single"/>
          <w:rPrChange w:id="344" w:author="Subhapreet Patro" w:date="2024-05-05T14:00:00Z" w16du:dateUtc="2024-05-05T08:30:00Z">
            <w:rPr>
              <w:ins w:id="345" w:author="Subhapreet Patro" w:date="2024-05-05T13:53:00Z" w16du:dateUtc="2024-05-05T08:23:00Z"/>
              <w:sz w:val="28"/>
              <w:szCs w:val="28"/>
            </w:rPr>
          </w:rPrChange>
        </w:rPr>
      </w:pPr>
      <w:ins w:id="346" w:author="Subhapreet Patro" w:date="2024-05-05T14:00:00Z" w16du:dateUtc="2024-05-05T08:30:00Z">
        <w:r w:rsidRPr="006E4558">
          <w:rPr>
            <w:sz w:val="28"/>
            <w:szCs w:val="28"/>
            <w:u w:val="single"/>
            <w:rPrChange w:id="347" w:author="Subhapreet Patro" w:date="2024-05-05T14:00:00Z" w16du:dateUtc="2024-05-05T08:30:00Z">
              <w:rPr>
                <w:sz w:val="28"/>
                <w:szCs w:val="28"/>
              </w:rPr>
            </w:rPrChange>
          </w:rPr>
          <w:t>Syntax:</w:t>
        </w:r>
      </w:ins>
    </w:p>
    <w:p w14:paraId="3A4E6784" w14:textId="77777777" w:rsidR="006E4558" w:rsidRPr="006E4558" w:rsidRDefault="006E4558" w:rsidP="006E4558">
      <w:pPr>
        <w:rPr>
          <w:ins w:id="348" w:author="Subhapreet Patro" w:date="2024-05-05T14:00:00Z" w16du:dateUtc="2024-05-05T08:30:00Z"/>
          <w:sz w:val="28"/>
          <w:szCs w:val="28"/>
        </w:rPr>
      </w:pPr>
      <w:proofErr w:type="spellStart"/>
      <w:proofErr w:type="gramStart"/>
      <w:ins w:id="349" w:author="Subhapreet Patro" w:date="2024-05-05T14:00:00Z" w16du:dateUtc="2024-05-05T08:30:00Z">
        <w:r w:rsidRPr="006E4558">
          <w:rPr>
            <w:sz w:val="28"/>
            <w:szCs w:val="28"/>
          </w:rPr>
          <w:t>db.createCollection</w:t>
        </w:r>
        <w:proofErr w:type="spellEnd"/>
        <w:proofErr w:type="gramEnd"/>
        <w:r w:rsidRPr="006E4558">
          <w:rPr>
            <w:sz w:val="28"/>
            <w:szCs w:val="28"/>
          </w:rPr>
          <w:t>(</w:t>
        </w:r>
      </w:ins>
    </w:p>
    <w:p w14:paraId="6CE603F3" w14:textId="77777777" w:rsidR="006E4558" w:rsidRPr="006E4558" w:rsidRDefault="006E4558" w:rsidP="006E4558">
      <w:pPr>
        <w:rPr>
          <w:ins w:id="350" w:author="Subhapreet Patro" w:date="2024-05-05T14:00:00Z" w16du:dateUtc="2024-05-05T08:30:00Z"/>
          <w:sz w:val="28"/>
          <w:szCs w:val="28"/>
        </w:rPr>
      </w:pPr>
      <w:ins w:id="351" w:author="Subhapreet Patro" w:date="2024-05-05T14:00:00Z" w16du:dateUtc="2024-05-05T08:30:00Z">
        <w:r w:rsidRPr="006E4558">
          <w:rPr>
            <w:sz w:val="28"/>
            <w:szCs w:val="28"/>
          </w:rPr>
          <w:t xml:space="preserve">    "</w:t>
        </w:r>
        <w:proofErr w:type="spellStart"/>
        <w:r w:rsidRPr="006E4558">
          <w:rPr>
            <w:sz w:val="28"/>
            <w:szCs w:val="28"/>
          </w:rPr>
          <w:t>collectionName</w:t>
        </w:r>
        <w:proofErr w:type="spellEnd"/>
        <w:r w:rsidRPr="006E4558">
          <w:rPr>
            <w:sz w:val="28"/>
            <w:szCs w:val="28"/>
          </w:rPr>
          <w:t>", // Name of the collection you want to create</w:t>
        </w:r>
      </w:ins>
    </w:p>
    <w:p w14:paraId="4F3268AE" w14:textId="77777777" w:rsidR="006E4558" w:rsidRPr="006E4558" w:rsidRDefault="006E4558" w:rsidP="006E4558">
      <w:pPr>
        <w:rPr>
          <w:ins w:id="352" w:author="Subhapreet Patro" w:date="2024-05-05T14:00:00Z" w16du:dateUtc="2024-05-05T08:30:00Z"/>
          <w:sz w:val="28"/>
          <w:szCs w:val="28"/>
        </w:rPr>
      </w:pPr>
      <w:ins w:id="353" w:author="Subhapreet Patro" w:date="2024-05-05T14:00:00Z" w16du:dateUtc="2024-05-05T08:30:00Z">
        <w:r w:rsidRPr="006E4558">
          <w:rPr>
            <w:sz w:val="28"/>
            <w:szCs w:val="28"/>
          </w:rPr>
          <w:t xml:space="preserve">    options // Optional parameter for additional configuration options</w:t>
        </w:r>
      </w:ins>
    </w:p>
    <w:p w14:paraId="2E68269A" w14:textId="5BE6A829" w:rsidR="00D81197" w:rsidRDefault="006E4558" w:rsidP="006E4558">
      <w:pPr>
        <w:rPr>
          <w:ins w:id="354" w:author="Subhapreet Patro" w:date="2024-05-05T14:03:00Z" w16du:dateUtc="2024-05-05T08:33:00Z"/>
          <w:sz w:val="28"/>
          <w:szCs w:val="28"/>
        </w:rPr>
      </w:pPr>
      <w:ins w:id="355" w:author="Subhapreet Patro" w:date="2024-05-05T14:00:00Z" w16du:dateUtc="2024-05-05T08:30:00Z">
        <w:r w:rsidRPr="006E4558">
          <w:rPr>
            <w:sz w:val="28"/>
            <w:szCs w:val="28"/>
          </w:rPr>
          <w:t>)</w:t>
        </w:r>
      </w:ins>
    </w:p>
    <w:p w14:paraId="530AC1E9" w14:textId="77777777" w:rsidR="007139E9" w:rsidRDefault="007139E9" w:rsidP="006E4558">
      <w:pPr>
        <w:rPr>
          <w:ins w:id="356" w:author="Subhapreet Patro" w:date="2024-05-05T14:01:00Z" w16du:dateUtc="2024-05-05T08:31:00Z"/>
          <w:sz w:val="28"/>
          <w:szCs w:val="28"/>
        </w:rPr>
      </w:pPr>
    </w:p>
    <w:p w14:paraId="3CE19AF5" w14:textId="77777777" w:rsidR="006E4558" w:rsidRPr="006E4558" w:rsidRDefault="006E4558" w:rsidP="006E4558">
      <w:pPr>
        <w:pStyle w:val="ListParagraph"/>
        <w:numPr>
          <w:ilvl w:val="0"/>
          <w:numId w:val="5"/>
        </w:numPr>
        <w:rPr>
          <w:ins w:id="357" w:author="Subhapreet Patro" w:date="2024-05-05T14:01:00Z" w16du:dateUtc="2024-05-05T08:31:00Z"/>
          <w:sz w:val="28"/>
          <w:szCs w:val="28"/>
          <w:rPrChange w:id="358" w:author="Subhapreet Patro" w:date="2024-05-05T14:01:00Z" w16du:dateUtc="2024-05-05T08:31:00Z">
            <w:rPr>
              <w:ins w:id="359" w:author="Subhapreet Patro" w:date="2024-05-05T14:01:00Z" w16du:dateUtc="2024-05-05T08:31:00Z"/>
            </w:rPr>
          </w:rPrChange>
        </w:rPr>
        <w:pPrChange w:id="360" w:author="Subhapreet Patro" w:date="2024-05-05T14:01:00Z" w16du:dateUtc="2024-05-05T08:31:00Z">
          <w:pPr/>
        </w:pPrChange>
      </w:pPr>
      <w:ins w:id="361" w:author="Subhapreet Patro" w:date="2024-05-05T14:01:00Z" w16du:dateUtc="2024-05-05T08:31:00Z">
        <w:r w:rsidRPr="006E4558">
          <w:rPr>
            <w:b/>
            <w:bCs/>
            <w:sz w:val="28"/>
            <w:szCs w:val="28"/>
            <w:u w:val="single"/>
            <w:rPrChange w:id="362" w:author="Subhapreet Patro" w:date="2024-05-05T14:01:00Z" w16du:dateUtc="2024-05-05T08:31:00Z">
              <w:rPr>
                <w:sz w:val="28"/>
                <w:szCs w:val="28"/>
              </w:rPr>
            </w:rPrChange>
          </w:rPr>
          <w:t>"</w:t>
        </w:r>
        <w:proofErr w:type="spellStart"/>
        <w:r w:rsidRPr="006E4558">
          <w:rPr>
            <w:b/>
            <w:bCs/>
            <w:sz w:val="28"/>
            <w:szCs w:val="28"/>
            <w:u w:val="single"/>
            <w:rPrChange w:id="363" w:author="Subhapreet Patro" w:date="2024-05-05T14:01:00Z" w16du:dateUtc="2024-05-05T08:31:00Z">
              <w:rPr>
                <w:sz w:val="28"/>
                <w:szCs w:val="28"/>
              </w:rPr>
            </w:rPrChange>
          </w:rPr>
          <w:t>collectionName</w:t>
        </w:r>
        <w:proofErr w:type="spellEnd"/>
        <w:r w:rsidRPr="006E4558">
          <w:rPr>
            <w:b/>
            <w:bCs/>
            <w:sz w:val="28"/>
            <w:szCs w:val="28"/>
            <w:u w:val="single"/>
            <w:rPrChange w:id="364" w:author="Subhapreet Patro" w:date="2024-05-05T14:01:00Z" w16du:dateUtc="2024-05-05T08:31:00Z">
              <w:rPr>
                <w:sz w:val="28"/>
                <w:szCs w:val="28"/>
              </w:rPr>
            </w:rPrChange>
          </w:rPr>
          <w:t>":</w:t>
        </w:r>
        <w:r w:rsidRPr="006E4558">
          <w:rPr>
            <w:sz w:val="28"/>
            <w:szCs w:val="28"/>
            <w:rPrChange w:id="365" w:author="Subhapreet Patro" w:date="2024-05-05T14:01:00Z" w16du:dateUtc="2024-05-05T08:31:00Z">
              <w:rPr/>
            </w:rPrChange>
          </w:rPr>
          <w:t xml:space="preserve"> This is a string parameter representing the name of the collection you want to create. You can choose any valid string as the name for your collection. For example, "users", "products", "orders", etc.</w:t>
        </w:r>
      </w:ins>
    </w:p>
    <w:p w14:paraId="09D8B6A3" w14:textId="360288D7" w:rsidR="006E4558" w:rsidRDefault="006E4558" w:rsidP="006E4558">
      <w:pPr>
        <w:pStyle w:val="ListParagraph"/>
        <w:numPr>
          <w:ilvl w:val="0"/>
          <w:numId w:val="5"/>
        </w:numPr>
        <w:rPr>
          <w:ins w:id="366" w:author="Subhapreet Patro" w:date="2024-05-05T14:01:00Z" w16du:dateUtc="2024-05-05T08:31:00Z"/>
          <w:sz w:val="28"/>
          <w:szCs w:val="28"/>
        </w:rPr>
      </w:pPr>
      <w:ins w:id="367" w:author="Subhapreet Patro" w:date="2024-05-05T14:01:00Z" w16du:dateUtc="2024-05-05T08:31:00Z">
        <w:r w:rsidRPr="006E4558">
          <w:rPr>
            <w:b/>
            <w:bCs/>
            <w:sz w:val="28"/>
            <w:szCs w:val="28"/>
            <w:u w:val="single"/>
            <w:rPrChange w:id="368" w:author="Subhapreet Patro" w:date="2024-05-05T14:01:00Z" w16du:dateUtc="2024-05-05T08:31:00Z">
              <w:rPr>
                <w:sz w:val="28"/>
                <w:szCs w:val="28"/>
              </w:rPr>
            </w:rPrChange>
          </w:rPr>
          <w:t>options (optional):</w:t>
        </w:r>
        <w:r w:rsidRPr="006E4558">
          <w:rPr>
            <w:sz w:val="28"/>
            <w:szCs w:val="28"/>
            <w:rPrChange w:id="369" w:author="Subhapreet Patro" w:date="2024-05-05T14:01:00Z" w16du:dateUtc="2024-05-05T08:31:00Z">
              <w:rPr/>
            </w:rPrChange>
          </w:rPr>
          <w:t xml:space="preserve"> This parameter allows you to specify additional configuration options for the collection being created. These options can include settings related to storage engine, validation rules, indexing </w:t>
        </w:r>
        <w:r w:rsidRPr="006E4558">
          <w:rPr>
            <w:sz w:val="28"/>
            <w:szCs w:val="28"/>
            <w:rPrChange w:id="370" w:author="Subhapreet Patro" w:date="2024-05-05T14:01:00Z" w16du:dateUtc="2024-05-05T08:31:00Z">
              <w:rPr/>
            </w:rPrChange>
          </w:rPr>
          <w:lastRenderedPageBreak/>
          <w:t>options, etc. If you don't need to specify any options, you can omit this parameter.</w:t>
        </w:r>
      </w:ins>
    </w:p>
    <w:p w14:paraId="276E753F" w14:textId="6BB98F47" w:rsidR="006E4558" w:rsidRDefault="006E4558" w:rsidP="006E4558">
      <w:pPr>
        <w:rPr>
          <w:ins w:id="371" w:author="Subhapreet Patro" w:date="2024-05-05T14:02:00Z" w16du:dateUtc="2024-05-05T08:32:00Z"/>
          <w:b/>
          <w:bCs/>
          <w:sz w:val="28"/>
          <w:szCs w:val="28"/>
          <w:u w:val="single"/>
        </w:rPr>
      </w:pPr>
      <w:ins w:id="372" w:author="Subhapreet Patro" w:date="2024-05-05T14:01:00Z" w16du:dateUtc="2024-05-05T08:31:00Z">
        <w:r w:rsidRPr="006E4558">
          <w:rPr>
            <w:b/>
            <w:bCs/>
            <w:sz w:val="28"/>
            <w:szCs w:val="28"/>
            <w:u w:val="single"/>
            <w:rPrChange w:id="373" w:author="Subhapreet Patro" w:date="2024-05-05T14:02:00Z" w16du:dateUtc="2024-05-05T08:32:00Z">
              <w:rPr>
                <w:sz w:val="28"/>
                <w:szCs w:val="28"/>
              </w:rPr>
            </w:rPrChange>
          </w:rPr>
          <w:t>Dropping a Collection:</w:t>
        </w:r>
      </w:ins>
    </w:p>
    <w:p w14:paraId="04F5C630" w14:textId="420DDD13" w:rsidR="006E4558" w:rsidRDefault="006E4558" w:rsidP="006E4558">
      <w:pPr>
        <w:rPr>
          <w:ins w:id="374" w:author="Subhapreet Patro" w:date="2024-05-05T14:02:00Z" w16du:dateUtc="2024-05-05T08:32:00Z"/>
          <w:sz w:val="28"/>
          <w:szCs w:val="28"/>
        </w:rPr>
      </w:pPr>
      <w:ins w:id="375" w:author="Subhapreet Patro" w:date="2024-05-05T14:02:00Z" w16du:dateUtc="2024-05-05T08:32:00Z">
        <w:r w:rsidRPr="006E4558">
          <w:rPr>
            <w:sz w:val="28"/>
            <w:szCs w:val="28"/>
          </w:rPr>
          <w:t xml:space="preserve">To drop (delete) a collection in MongoDB, </w:t>
        </w:r>
        <w:r>
          <w:rPr>
            <w:sz w:val="28"/>
            <w:szCs w:val="28"/>
          </w:rPr>
          <w:t>we</w:t>
        </w:r>
        <w:r w:rsidRPr="006E4558">
          <w:rPr>
            <w:sz w:val="28"/>
            <w:szCs w:val="28"/>
          </w:rPr>
          <w:t xml:space="preserve"> use the </w:t>
        </w:r>
        <w:proofErr w:type="spellStart"/>
        <w:proofErr w:type="gramStart"/>
        <w:r>
          <w:rPr>
            <w:sz w:val="28"/>
            <w:szCs w:val="28"/>
          </w:rPr>
          <w:t>d</w:t>
        </w:r>
        <w:r w:rsidRPr="006E4558">
          <w:rPr>
            <w:sz w:val="28"/>
            <w:szCs w:val="28"/>
          </w:rPr>
          <w:t>b.collectionName.drop</w:t>
        </w:r>
        <w:proofErr w:type="spellEnd"/>
        <w:proofErr w:type="gramEnd"/>
        <w:r w:rsidRPr="006E4558">
          <w:rPr>
            <w:sz w:val="28"/>
            <w:szCs w:val="28"/>
          </w:rPr>
          <w:t>() method.</w:t>
        </w:r>
      </w:ins>
    </w:p>
    <w:p w14:paraId="7D42E62B" w14:textId="2A6AF3A1" w:rsidR="006E4558" w:rsidRDefault="006E4558" w:rsidP="006E4558">
      <w:pPr>
        <w:rPr>
          <w:ins w:id="376" w:author="Subhapreet Patro" w:date="2024-05-05T14:02:00Z" w16du:dateUtc="2024-05-05T08:32:00Z"/>
          <w:sz w:val="28"/>
          <w:szCs w:val="28"/>
          <w:u w:val="single"/>
        </w:rPr>
      </w:pPr>
      <w:ins w:id="377" w:author="Subhapreet Patro" w:date="2024-05-05T14:02:00Z" w16du:dateUtc="2024-05-05T08:32:00Z">
        <w:r w:rsidRPr="006E4558">
          <w:rPr>
            <w:sz w:val="28"/>
            <w:szCs w:val="28"/>
            <w:u w:val="single"/>
            <w:rPrChange w:id="378" w:author="Subhapreet Patro" w:date="2024-05-05T14:02:00Z" w16du:dateUtc="2024-05-05T08:32:00Z">
              <w:rPr>
                <w:sz w:val="28"/>
                <w:szCs w:val="28"/>
              </w:rPr>
            </w:rPrChange>
          </w:rPr>
          <w:t>Syntax:</w:t>
        </w:r>
      </w:ins>
    </w:p>
    <w:p w14:paraId="5E13E7E8" w14:textId="22064C7D" w:rsidR="006E4558" w:rsidRDefault="006E4558" w:rsidP="006E4558">
      <w:pPr>
        <w:rPr>
          <w:ins w:id="379" w:author="Subhapreet Patro" w:date="2024-05-05T14:03:00Z" w16du:dateUtc="2024-05-05T08:33:00Z"/>
          <w:sz w:val="28"/>
          <w:szCs w:val="28"/>
        </w:rPr>
      </w:pPr>
      <w:proofErr w:type="spellStart"/>
      <w:proofErr w:type="gramStart"/>
      <w:ins w:id="380" w:author="Subhapreet Patro" w:date="2024-05-05T14:03:00Z" w16du:dateUtc="2024-05-05T08:33:00Z">
        <w:r w:rsidRPr="006E4558">
          <w:rPr>
            <w:sz w:val="28"/>
            <w:szCs w:val="28"/>
            <w:rPrChange w:id="381" w:author="Subhapreet Patro" w:date="2024-05-05T14:03:00Z" w16du:dateUtc="2024-05-05T08:33:00Z">
              <w:rPr>
                <w:sz w:val="28"/>
                <w:szCs w:val="28"/>
                <w:u w:val="single"/>
              </w:rPr>
            </w:rPrChange>
          </w:rPr>
          <w:t>db.collectionName.drop</w:t>
        </w:r>
        <w:proofErr w:type="spellEnd"/>
        <w:proofErr w:type="gramEnd"/>
        <w:r w:rsidRPr="006E4558">
          <w:rPr>
            <w:sz w:val="28"/>
            <w:szCs w:val="28"/>
            <w:rPrChange w:id="382" w:author="Subhapreet Patro" w:date="2024-05-05T14:03:00Z" w16du:dateUtc="2024-05-05T08:33:00Z">
              <w:rPr>
                <w:sz w:val="28"/>
                <w:szCs w:val="28"/>
                <w:u w:val="single"/>
              </w:rPr>
            </w:rPrChange>
          </w:rPr>
          <w:t>()</w:t>
        </w:r>
      </w:ins>
    </w:p>
    <w:p w14:paraId="15DFE322" w14:textId="77777777" w:rsidR="007139E9" w:rsidRDefault="007139E9" w:rsidP="006E4558">
      <w:pPr>
        <w:rPr>
          <w:ins w:id="383" w:author="Subhapreet Patro" w:date="2024-05-05T14:03:00Z" w16du:dateUtc="2024-05-05T08:33:00Z"/>
          <w:sz w:val="28"/>
          <w:szCs w:val="28"/>
        </w:rPr>
      </w:pPr>
    </w:p>
    <w:p w14:paraId="51BFBF72" w14:textId="77777777" w:rsidR="007139E9" w:rsidRPr="007139E9" w:rsidRDefault="007139E9" w:rsidP="007139E9">
      <w:pPr>
        <w:pStyle w:val="ListParagraph"/>
        <w:numPr>
          <w:ilvl w:val="0"/>
          <w:numId w:val="6"/>
        </w:numPr>
        <w:rPr>
          <w:ins w:id="384" w:author="Subhapreet Patro" w:date="2024-05-05T14:03:00Z" w16du:dateUtc="2024-05-05T08:33:00Z"/>
          <w:sz w:val="28"/>
          <w:szCs w:val="28"/>
          <w:rPrChange w:id="385" w:author="Subhapreet Patro" w:date="2024-05-05T14:03:00Z" w16du:dateUtc="2024-05-05T08:33:00Z">
            <w:rPr>
              <w:ins w:id="386" w:author="Subhapreet Patro" w:date="2024-05-05T14:03:00Z" w16du:dateUtc="2024-05-05T08:33:00Z"/>
            </w:rPr>
          </w:rPrChange>
        </w:rPr>
        <w:pPrChange w:id="387" w:author="Subhapreet Patro" w:date="2024-05-05T14:03:00Z" w16du:dateUtc="2024-05-05T08:33:00Z">
          <w:pPr/>
        </w:pPrChange>
      </w:pPr>
      <w:ins w:id="388" w:author="Subhapreet Patro" w:date="2024-05-05T14:03:00Z" w16du:dateUtc="2024-05-05T08:33:00Z">
        <w:r w:rsidRPr="007139E9">
          <w:rPr>
            <w:b/>
            <w:bCs/>
            <w:sz w:val="28"/>
            <w:szCs w:val="28"/>
            <w:u w:val="single"/>
            <w:rPrChange w:id="389" w:author="Subhapreet Patro" w:date="2024-05-05T14:04:00Z" w16du:dateUtc="2024-05-05T08:34:00Z">
              <w:rPr/>
            </w:rPrChange>
          </w:rPr>
          <w:t>"</w:t>
        </w:r>
        <w:proofErr w:type="spellStart"/>
        <w:r w:rsidRPr="007139E9">
          <w:rPr>
            <w:b/>
            <w:bCs/>
            <w:sz w:val="28"/>
            <w:szCs w:val="28"/>
            <w:u w:val="single"/>
            <w:rPrChange w:id="390" w:author="Subhapreet Patro" w:date="2024-05-05T14:04:00Z" w16du:dateUtc="2024-05-05T08:34:00Z">
              <w:rPr/>
            </w:rPrChange>
          </w:rPr>
          <w:t>collectionName</w:t>
        </w:r>
        <w:proofErr w:type="spellEnd"/>
        <w:r w:rsidRPr="007139E9">
          <w:rPr>
            <w:b/>
            <w:bCs/>
            <w:sz w:val="28"/>
            <w:szCs w:val="28"/>
            <w:u w:val="single"/>
            <w:rPrChange w:id="391" w:author="Subhapreet Patro" w:date="2024-05-05T14:04:00Z" w16du:dateUtc="2024-05-05T08:34:00Z">
              <w:rPr/>
            </w:rPrChange>
          </w:rPr>
          <w:t>":</w:t>
        </w:r>
        <w:r w:rsidRPr="007139E9">
          <w:rPr>
            <w:sz w:val="28"/>
            <w:szCs w:val="28"/>
            <w:rPrChange w:id="392" w:author="Subhapreet Patro" w:date="2024-05-05T14:03:00Z" w16du:dateUtc="2024-05-05T08:33:00Z">
              <w:rPr/>
            </w:rPrChange>
          </w:rPr>
          <w:t xml:space="preserve"> This is the name of the collection you want to drop. After connecting to a specific database, you can reference collections within that database directly using the </w:t>
        </w:r>
        <w:proofErr w:type="spellStart"/>
        <w:r w:rsidRPr="007139E9">
          <w:rPr>
            <w:sz w:val="28"/>
            <w:szCs w:val="28"/>
            <w:rPrChange w:id="393" w:author="Subhapreet Patro" w:date="2024-05-05T14:03:00Z" w16du:dateUtc="2024-05-05T08:33:00Z">
              <w:rPr/>
            </w:rPrChange>
          </w:rPr>
          <w:t>db</w:t>
        </w:r>
        <w:proofErr w:type="spellEnd"/>
        <w:r w:rsidRPr="007139E9">
          <w:rPr>
            <w:sz w:val="28"/>
            <w:szCs w:val="28"/>
            <w:rPrChange w:id="394" w:author="Subhapreet Patro" w:date="2024-05-05T14:03:00Z" w16du:dateUtc="2024-05-05T08:33:00Z">
              <w:rPr/>
            </w:rPrChange>
          </w:rPr>
          <w:t xml:space="preserve"> object, followed by the name of the collection. For example, if you have a collection named "users", you would reference it as </w:t>
        </w:r>
        <w:proofErr w:type="spellStart"/>
        <w:proofErr w:type="gramStart"/>
        <w:r w:rsidRPr="007139E9">
          <w:rPr>
            <w:sz w:val="28"/>
            <w:szCs w:val="28"/>
            <w:rPrChange w:id="395" w:author="Subhapreet Patro" w:date="2024-05-05T14:03:00Z" w16du:dateUtc="2024-05-05T08:33:00Z">
              <w:rPr/>
            </w:rPrChange>
          </w:rPr>
          <w:t>db.users</w:t>
        </w:r>
        <w:proofErr w:type="spellEnd"/>
        <w:proofErr w:type="gramEnd"/>
        <w:r w:rsidRPr="007139E9">
          <w:rPr>
            <w:sz w:val="28"/>
            <w:szCs w:val="28"/>
            <w:rPrChange w:id="396" w:author="Subhapreet Patro" w:date="2024-05-05T14:03:00Z" w16du:dateUtc="2024-05-05T08:33:00Z">
              <w:rPr/>
            </w:rPrChange>
          </w:rPr>
          <w:t>.</w:t>
        </w:r>
      </w:ins>
    </w:p>
    <w:p w14:paraId="52F8F3AF" w14:textId="4420594C" w:rsidR="006E4558" w:rsidRDefault="007139E9" w:rsidP="007139E9">
      <w:pPr>
        <w:pStyle w:val="ListParagraph"/>
        <w:numPr>
          <w:ilvl w:val="0"/>
          <w:numId w:val="6"/>
        </w:numPr>
        <w:rPr>
          <w:ins w:id="397" w:author="Subhapreet Patro" w:date="2024-05-05T14:03:00Z" w16du:dateUtc="2024-05-05T08:33:00Z"/>
          <w:sz w:val="28"/>
          <w:szCs w:val="28"/>
        </w:rPr>
      </w:pPr>
      <w:ins w:id="398" w:author="Subhapreet Patro" w:date="2024-05-05T14:03:00Z" w16du:dateUtc="2024-05-05T08:33:00Z">
        <w:r w:rsidRPr="007139E9">
          <w:rPr>
            <w:b/>
            <w:bCs/>
            <w:sz w:val="28"/>
            <w:szCs w:val="28"/>
            <w:u w:val="single"/>
            <w:rPrChange w:id="399" w:author="Subhapreet Patro" w:date="2024-05-05T14:03:00Z" w16du:dateUtc="2024-05-05T08:33:00Z">
              <w:rPr/>
            </w:rPrChange>
          </w:rPr>
          <w:t>.drop():</w:t>
        </w:r>
        <w:r w:rsidRPr="007139E9">
          <w:rPr>
            <w:sz w:val="28"/>
            <w:szCs w:val="28"/>
            <w:rPrChange w:id="400" w:author="Subhapreet Patro" w:date="2024-05-05T14:03:00Z" w16du:dateUtc="2024-05-05T08:33:00Z">
              <w:rPr/>
            </w:rPrChange>
          </w:rPr>
          <w:t xml:space="preserve"> This method is called on the collection object and tells MongoDB to delete the entire collection along with all its documents and indexes.</w:t>
        </w:r>
      </w:ins>
    </w:p>
    <w:p w14:paraId="684F1751" w14:textId="77777777" w:rsidR="007139E9" w:rsidRPr="007139E9" w:rsidRDefault="007139E9" w:rsidP="007139E9">
      <w:pPr>
        <w:rPr>
          <w:sz w:val="28"/>
          <w:szCs w:val="28"/>
          <w:rPrChange w:id="401" w:author="Subhapreet Patro" w:date="2024-05-05T14:03:00Z" w16du:dateUtc="2024-05-05T08:33:00Z">
            <w:rPr/>
          </w:rPrChange>
        </w:rPr>
      </w:pPr>
    </w:p>
    <w:sectPr w:rsidR="007139E9" w:rsidRPr="0071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A3A"/>
    <w:multiLevelType w:val="hybridMultilevel"/>
    <w:tmpl w:val="96C48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07"/>
    <w:multiLevelType w:val="hybridMultilevel"/>
    <w:tmpl w:val="B50E4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034D7"/>
    <w:multiLevelType w:val="hybridMultilevel"/>
    <w:tmpl w:val="D9320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2945"/>
    <w:multiLevelType w:val="hybridMultilevel"/>
    <w:tmpl w:val="6FFA4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02571"/>
    <w:multiLevelType w:val="hybridMultilevel"/>
    <w:tmpl w:val="42366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7D96"/>
    <w:multiLevelType w:val="hybridMultilevel"/>
    <w:tmpl w:val="9F54F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15556">
    <w:abstractNumId w:val="4"/>
  </w:num>
  <w:num w:numId="2" w16cid:durableId="1784304961">
    <w:abstractNumId w:val="2"/>
  </w:num>
  <w:num w:numId="3" w16cid:durableId="258299408">
    <w:abstractNumId w:val="5"/>
  </w:num>
  <w:num w:numId="4" w16cid:durableId="1332097082">
    <w:abstractNumId w:val="3"/>
  </w:num>
  <w:num w:numId="5" w16cid:durableId="1424229828">
    <w:abstractNumId w:val="1"/>
  </w:num>
  <w:num w:numId="6" w16cid:durableId="15933926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bhapreet Patro">
    <w15:presenceInfo w15:providerId="Windows Live" w15:userId="b83d847e864ed4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89"/>
    <w:rsid w:val="00130889"/>
    <w:rsid w:val="006E4558"/>
    <w:rsid w:val="007139E9"/>
    <w:rsid w:val="00BE11DE"/>
    <w:rsid w:val="00D8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5391"/>
  <w15:chartTrackingRefBased/>
  <w15:docId w15:val="{7C0E06CD-2579-4090-9A62-3B863724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89"/>
    <w:pPr>
      <w:ind w:left="720"/>
      <w:contextualSpacing/>
    </w:pPr>
  </w:style>
  <w:style w:type="paragraph" w:styleId="Revision">
    <w:name w:val="Revision"/>
    <w:hidden/>
    <w:uiPriority w:val="99"/>
    <w:semiHidden/>
    <w:rsid w:val="00130889"/>
    <w:pPr>
      <w:spacing w:after="0" w:line="240" w:lineRule="auto"/>
    </w:pPr>
  </w:style>
  <w:style w:type="table" w:styleId="TableGrid">
    <w:name w:val="Table Grid"/>
    <w:basedOn w:val="TableNormal"/>
    <w:uiPriority w:val="39"/>
    <w:rsid w:val="00D8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2024-05-05T08:02:00Z</dcterms:created>
  <dcterms:modified xsi:type="dcterms:W3CDTF">2024-05-05T08:36:00Z</dcterms:modified>
</cp:coreProperties>
</file>